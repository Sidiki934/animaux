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2501" w:rsidRDefault="002D2501">
      <w:pPr>
        <w:pStyle w:val="Standard"/>
        <w:rPr>
          <w:color w:val="1C1C1C"/>
        </w:rPr>
      </w:pPr>
    </w:p>
    <w:p w:rsidR="002D2501" w:rsidRDefault="002D2501">
      <w:pPr>
        <w:pStyle w:val="Standard"/>
        <w:rPr>
          <w:color w:val="1C1C1C"/>
        </w:rPr>
      </w:pPr>
    </w:p>
    <w:p w:rsidR="002D2501" w:rsidRDefault="002D2501">
      <w:pPr>
        <w:pStyle w:val="Standard"/>
        <w:rPr>
          <w:color w:val="1C1C1C"/>
        </w:rPr>
      </w:pPr>
    </w:p>
    <w:p w:rsidR="002D2501" w:rsidRDefault="002D2501">
      <w:pPr>
        <w:pStyle w:val="Standard"/>
        <w:rPr>
          <w:color w:val="1C1C1C"/>
        </w:rPr>
      </w:pPr>
    </w:p>
    <w:p w:rsidR="002D2501" w:rsidRDefault="002D2501">
      <w:pPr>
        <w:pStyle w:val="Standard"/>
        <w:rPr>
          <w:color w:val="1C1C1C"/>
        </w:rPr>
      </w:pPr>
    </w:p>
    <w:p w:rsidR="002D2501" w:rsidRDefault="002D2501">
      <w:pPr>
        <w:pStyle w:val="Standard"/>
        <w:rPr>
          <w:color w:val="1C1C1C"/>
        </w:rPr>
      </w:pPr>
    </w:p>
    <w:p w:rsidR="002D2501" w:rsidRDefault="002D2501">
      <w:pPr>
        <w:pStyle w:val="Standard"/>
        <w:rPr>
          <w:color w:val="1C1C1C"/>
        </w:rPr>
      </w:pPr>
    </w:p>
    <w:p w:rsidR="002D2501" w:rsidRDefault="002D2501">
      <w:pPr>
        <w:pStyle w:val="Standard"/>
        <w:rPr>
          <w:color w:val="1C1C1C"/>
        </w:rPr>
      </w:pPr>
    </w:p>
    <w:p w:rsidR="002D2501" w:rsidRDefault="002D2501">
      <w:pPr>
        <w:pStyle w:val="Standard"/>
        <w:rPr>
          <w:color w:val="1C1C1C"/>
        </w:rPr>
      </w:pPr>
    </w:p>
    <w:p w:rsidR="002D2501" w:rsidRDefault="002D2501">
      <w:pPr>
        <w:pStyle w:val="Standard"/>
        <w:rPr>
          <w:color w:val="1C1C1C"/>
        </w:rPr>
      </w:pPr>
    </w:p>
    <w:p w:rsidR="002D2501" w:rsidRDefault="002D2501">
      <w:pPr>
        <w:pStyle w:val="Standard"/>
        <w:rPr>
          <w:color w:val="1C1C1C"/>
        </w:rPr>
      </w:pPr>
    </w:p>
    <w:p w:rsidR="002D2501" w:rsidRDefault="002D2501">
      <w:pPr>
        <w:pStyle w:val="Standard"/>
        <w:rPr>
          <w:color w:val="1C1C1C"/>
        </w:rPr>
      </w:pPr>
    </w:p>
    <w:p w:rsidR="002D2501" w:rsidRDefault="002D2501">
      <w:pPr>
        <w:pStyle w:val="Standard"/>
        <w:rPr>
          <w:color w:val="1C1C1C"/>
        </w:rPr>
      </w:pPr>
    </w:p>
    <w:p w:rsidR="002D2501" w:rsidRDefault="002D2501">
      <w:pPr>
        <w:pStyle w:val="Standard"/>
        <w:rPr>
          <w:color w:val="1C1C1C"/>
        </w:rPr>
      </w:pPr>
    </w:p>
    <w:p w:rsidR="002D2501" w:rsidRDefault="002D2501">
      <w:pPr>
        <w:pStyle w:val="Standard"/>
        <w:rPr>
          <w:color w:val="1C1C1C"/>
        </w:rPr>
      </w:pPr>
    </w:p>
    <w:p w:rsidR="002D2501" w:rsidRDefault="002D2501">
      <w:pPr>
        <w:pStyle w:val="Standard"/>
        <w:rPr>
          <w:color w:val="1C1C1C"/>
        </w:rPr>
      </w:pPr>
    </w:p>
    <w:p w:rsidR="002D2501" w:rsidRDefault="002D2501">
      <w:pPr>
        <w:pStyle w:val="Standard"/>
        <w:rPr>
          <w:color w:val="1C1C1C"/>
        </w:rPr>
      </w:pPr>
    </w:p>
    <w:p w:rsidR="002D2501" w:rsidRDefault="002D2501">
      <w:pPr>
        <w:pStyle w:val="Standard"/>
        <w:rPr>
          <w:color w:val="1C1C1C"/>
        </w:rPr>
      </w:pPr>
    </w:p>
    <w:p w:rsidR="002D2501" w:rsidRDefault="002D2501">
      <w:pPr>
        <w:pStyle w:val="Standard"/>
        <w:rPr>
          <w:color w:val="1C1C1C"/>
        </w:rPr>
      </w:pPr>
    </w:p>
    <w:p w:rsidR="002D2501" w:rsidRDefault="002D2501">
      <w:pPr>
        <w:pStyle w:val="Standard"/>
        <w:rPr>
          <w:color w:val="1C1C1C"/>
        </w:rPr>
      </w:pPr>
    </w:p>
    <w:p w:rsidR="002D2501" w:rsidRDefault="002D2501">
      <w:pPr>
        <w:pStyle w:val="Standard"/>
        <w:rPr>
          <w:color w:val="1C1C1C"/>
        </w:rPr>
      </w:pPr>
    </w:p>
    <w:p w:rsidR="002D2501" w:rsidRDefault="002D2501">
      <w:pPr>
        <w:pStyle w:val="Standard"/>
        <w:rPr>
          <w:color w:val="1C1C1C"/>
        </w:rPr>
      </w:pPr>
    </w:p>
    <w:p w:rsidR="002D2501" w:rsidRDefault="002D2501">
      <w:pPr>
        <w:pStyle w:val="Standard"/>
        <w:rPr>
          <w:color w:val="1C1C1C"/>
        </w:rPr>
      </w:pPr>
    </w:p>
    <w:p w:rsidR="002D2501" w:rsidRDefault="002D2501">
      <w:pPr>
        <w:pStyle w:val="Standard"/>
        <w:rPr>
          <w:color w:val="1C1C1C"/>
        </w:rPr>
      </w:pPr>
    </w:p>
    <w:p w:rsidR="002D2501" w:rsidRDefault="002D2501">
      <w:pPr>
        <w:pStyle w:val="Standard"/>
        <w:rPr>
          <w:color w:val="1C1C1C"/>
        </w:rPr>
      </w:pPr>
    </w:p>
    <w:p w:rsidR="002D2501" w:rsidRDefault="002D2501">
      <w:pPr>
        <w:pStyle w:val="Standard"/>
        <w:rPr>
          <w:color w:val="1C1C1C"/>
        </w:rPr>
      </w:pPr>
    </w:p>
    <w:p w:rsidR="002D2501" w:rsidRDefault="002D2501">
      <w:pPr>
        <w:pStyle w:val="Standard"/>
        <w:rPr>
          <w:color w:val="1C1C1C"/>
        </w:rPr>
      </w:pPr>
    </w:p>
    <w:p w:rsidR="002D2501" w:rsidRDefault="002D2501">
      <w:pPr>
        <w:pStyle w:val="Standard"/>
        <w:rPr>
          <w:color w:val="1C1C1C"/>
        </w:rPr>
      </w:pPr>
    </w:p>
    <w:p w:rsidR="002D2501" w:rsidRDefault="00A30BF7">
      <w:pPr>
        <w:pStyle w:val="Standard"/>
        <w:jc w:val="center"/>
        <w:rPr>
          <w:b/>
          <w:bCs/>
          <w:color w:val="1C1C1C"/>
          <w:sz w:val="80"/>
          <w:szCs w:val="80"/>
          <w:u w:val="single"/>
        </w:rPr>
      </w:pPr>
      <w:r>
        <w:rPr>
          <w:b/>
          <w:bCs/>
          <w:color w:val="1C1C1C"/>
          <w:sz w:val="80"/>
          <w:szCs w:val="80"/>
          <w:u w:val="single"/>
        </w:rPr>
        <w:t>DOSSIER DE PROJET</w:t>
      </w:r>
    </w:p>
    <w:p w:rsidR="002D2501" w:rsidRDefault="00A30BF7">
      <w:pPr>
        <w:pStyle w:val="Standard"/>
        <w:jc w:val="center"/>
        <w:rPr>
          <w:b/>
          <w:bCs/>
          <w:color w:val="1C1C1C"/>
          <w:sz w:val="80"/>
          <w:szCs w:val="80"/>
          <w:u w:val="single"/>
        </w:rPr>
      </w:pPr>
      <w:r>
        <w:rPr>
          <w:b/>
          <w:bCs/>
          <w:color w:val="1C1C1C"/>
          <w:sz w:val="80"/>
          <w:szCs w:val="80"/>
          <w:u w:val="single"/>
        </w:rPr>
        <w:t>PETGAME</w:t>
      </w:r>
    </w:p>
    <w:p w:rsidR="002D2501" w:rsidRDefault="00A30BF7">
      <w:pPr>
        <w:pStyle w:val="Standard"/>
        <w:pageBreakBefore/>
        <w:jc w:val="center"/>
        <w:rPr>
          <w:color w:val="1C1C1C"/>
          <w:sz w:val="48"/>
          <w:szCs w:val="48"/>
        </w:rPr>
      </w:pPr>
      <w:r>
        <w:rPr>
          <w:color w:val="1C1C1C"/>
          <w:sz w:val="48"/>
          <w:szCs w:val="48"/>
        </w:rPr>
        <w:lastRenderedPageBreak/>
        <w:t>SOMMAIRE</w:t>
      </w:r>
    </w:p>
    <w:p w:rsidR="002D2501" w:rsidRDefault="002D2501">
      <w:pPr>
        <w:pStyle w:val="Standard"/>
        <w:rPr>
          <w:color w:val="1C1C1C"/>
          <w:sz w:val="48"/>
          <w:szCs w:val="48"/>
        </w:rPr>
      </w:pPr>
    </w:p>
    <w:p w:rsidR="002D2501" w:rsidRDefault="00A30BF7">
      <w:pPr>
        <w:pStyle w:val="Standard"/>
        <w:numPr>
          <w:ilvl w:val="0"/>
          <w:numId w:val="2"/>
        </w:numPr>
        <w:rPr>
          <w:color w:val="1C1C1C"/>
          <w:sz w:val="36"/>
          <w:szCs w:val="36"/>
        </w:rPr>
      </w:pPr>
      <w:r>
        <w:rPr>
          <w:color w:val="1C1C1C"/>
          <w:sz w:val="36"/>
          <w:szCs w:val="36"/>
        </w:rPr>
        <w:t>Développer la partie front-end d’une application web ou web mobile en intégrant les recommandations de sécurité</w:t>
      </w:r>
    </w:p>
    <w:p w:rsidR="002D2501" w:rsidRDefault="00A30BF7">
      <w:pPr>
        <w:pStyle w:val="Standard"/>
        <w:numPr>
          <w:ilvl w:val="1"/>
          <w:numId w:val="3"/>
        </w:numPr>
        <w:rPr>
          <w:rFonts w:cs="Times New Roman"/>
          <w:color w:val="1C1C1C"/>
          <w:sz w:val="36"/>
          <w:szCs w:val="36"/>
        </w:rPr>
      </w:pPr>
      <w:r>
        <w:rPr>
          <w:rFonts w:cs="Times New Roman"/>
          <w:color w:val="1C1C1C"/>
          <w:sz w:val="36"/>
          <w:szCs w:val="36"/>
        </w:rPr>
        <w:t>Maquetter une application</w:t>
      </w:r>
    </w:p>
    <w:p w:rsidR="002D2501" w:rsidRDefault="00A30BF7">
      <w:pPr>
        <w:pStyle w:val="Standard"/>
        <w:numPr>
          <w:ilvl w:val="1"/>
          <w:numId w:val="3"/>
        </w:numPr>
        <w:rPr>
          <w:color w:val="1C1C1C"/>
          <w:sz w:val="36"/>
          <w:szCs w:val="36"/>
        </w:rPr>
      </w:pPr>
      <w:r>
        <w:rPr>
          <w:rFonts w:cs="Times New Roman"/>
          <w:color w:val="1C1C1C"/>
          <w:sz w:val="36"/>
          <w:szCs w:val="36"/>
        </w:rPr>
        <w:t>Réaliser une interface utilisateur web statique adaptable</w:t>
      </w:r>
    </w:p>
    <w:p w:rsidR="002D2501" w:rsidRDefault="00A30BF7">
      <w:pPr>
        <w:pStyle w:val="Standard"/>
        <w:numPr>
          <w:ilvl w:val="1"/>
          <w:numId w:val="3"/>
        </w:numPr>
        <w:rPr>
          <w:rFonts w:cs="Times New Roman"/>
          <w:color w:val="1C1C1C"/>
          <w:sz w:val="36"/>
          <w:szCs w:val="36"/>
        </w:rPr>
      </w:pPr>
      <w:r>
        <w:rPr>
          <w:rFonts w:cs="Times New Roman"/>
          <w:color w:val="1C1C1C"/>
          <w:sz w:val="36"/>
          <w:szCs w:val="36"/>
        </w:rPr>
        <w:t>Développer une interface utilisateur web dynamique</w:t>
      </w:r>
    </w:p>
    <w:p w:rsidR="002D2501" w:rsidRDefault="00A30BF7">
      <w:pPr>
        <w:pStyle w:val="Standard"/>
        <w:numPr>
          <w:ilvl w:val="1"/>
          <w:numId w:val="3"/>
        </w:numPr>
        <w:rPr>
          <w:color w:val="1C1C1C"/>
          <w:sz w:val="36"/>
          <w:szCs w:val="36"/>
        </w:rPr>
      </w:pPr>
      <w:r>
        <w:rPr>
          <w:rFonts w:cs="Times New Roman"/>
          <w:color w:val="1C1C1C"/>
          <w:sz w:val="36"/>
          <w:szCs w:val="36"/>
        </w:rPr>
        <w:t>Réaliser une interface utilisateur avec une solution de gestion de contenu ou e-commerce</w:t>
      </w:r>
    </w:p>
    <w:p w:rsidR="002D2501" w:rsidRDefault="002D2501">
      <w:pPr>
        <w:pStyle w:val="Standard"/>
        <w:rPr>
          <w:rFonts w:cs="Times New Roman"/>
          <w:color w:val="1C1C1C"/>
          <w:sz w:val="36"/>
          <w:szCs w:val="36"/>
        </w:rPr>
      </w:pPr>
    </w:p>
    <w:p w:rsidR="002D2501" w:rsidRDefault="00A30BF7">
      <w:pPr>
        <w:pStyle w:val="Standard"/>
        <w:numPr>
          <w:ilvl w:val="0"/>
          <w:numId w:val="4"/>
        </w:numPr>
        <w:rPr>
          <w:rFonts w:cs="Times New Roman"/>
          <w:color w:val="1C1C1C"/>
          <w:sz w:val="36"/>
          <w:szCs w:val="36"/>
        </w:rPr>
      </w:pPr>
      <w:r>
        <w:rPr>
          <w:rFonts w:cs="Times New Roman"/>
          <w:color w:val="1C1C1C"/>
          <w:sz w:val="36"/>
          <w:szCs w:val="36"/>
        </w:rPr>
        <w:t>Développer la partie back-end d’une application web ou web mobile en intégrant les recommandations de sécurité</w:t>
      </w:r>
    </w:p>
    <w:p w:rsidR="002D2501" w:rsidRDefault="00A30BF7">
      <w:pPr>
        <w:pStyle w:val="Standard"/>
        <w:numPr>
          <w:ilvl w:val="1"/>
          <w:numId w:val="5"/>
        </w:numPr>
        <w:rPr>
          <w:rFonts w:cs="Times New Roman"/>
          <w:color w:val="1C1C1C"/>
          <w:sz w:val="36"/>
          <w:szCs w:val="36"/>
        </w:rPr>
      </w:pPr>
      <w:r>
        <w:rPr>
          <w:rFonts w:cs="Times New Roman"/>
          <w:color w:val="1C1C1C"/>
          <w:sz w:val="36"/>
          <w:szCs w:val="36"/>
        </w:rPr>
        <w:t>Créer une base de données</w:t>
      </w:r>
    </w:p>
    <w:p w:rsidR="002D2501" w:rsidRDefault="00A30BF7">
      <w:pPr>
        <w:pStyle w:val="Standard"/>
        <w:numPr>
          <w:ilvl w:val="1"/>
          <w:numId w:val="5"/>
        </w:numPr>
        <w:rPr>
          <w:rFonts w:cs="Times New Roman"/>
          <w:color w:val="1C1C1C"/>
          <w:sz w:val="36"/>
          <w:szCs w:val="36"/>
        </w:rPr>
      </w:pPr>
      <w:r>
        <w:rPr>
          <w:rFonts w:cs="Times New Roman"/>
          <w:color w:val="1C1C1C"/>
          <w:sz w:val="36"/>
          <w:szCs w:val="36"/>
        </w:rPr>
        <w:t>Développer la partie back-end d’une application web ou web mobile</w:t>
      </w:r>
    </w:p>
    <w:p w:rsidR="002D2501" w:rsidRDefault="00A30BF7">
      <w:pPr>
        <w:pStyle w:val="Standard"/>
        <w:numPr>
          <w:ilvl w:val="1"/>
          <w:numId w:val="5"/>
        </w:numPr>
        <w:rPr>
          <w:rFonts w:cs="Times New Roman"/>
          <w:color w:val="1C1C1C"/>
          <w:sz w:val="36"/>
          <w:szCs w:val="36"/>
        </w:rPr>
      </w:pPr>
      <w:r>
        <w:rPr>
          <w:rFonts w:cs="Times New Roman"/>
          <w:color w:val="1C1C1C"/>
          <w:sz w:val="36"/>
          <w:szCs w:val="36"/>
        </w:rPr>
        <w:t>Développer les composants d’accès aux données</w:t>
      </w:r>
    </w:p>
    <w:p w:rsidR="002D2501" w:rsidRDefault="00A30BF7">
      <w:pPr>
        <w:pStyle w:val="Standard"/>
        <w:numPr>
          <w:ilvl w:val="1"/>
          <w:numId w:val="5"/>
        </w:numPr>
        <w:rPr>
          <w:rFonts w:cs="Times New Roman"/>
          <w:color w:val="1C1C1C"/>
          <w:sz w:val="36"/>
          <w:szCs w:val="36"/>
        </w:rPr>
      </w:pPr>
      <w:r>
        <w:rPr>
          <w:rFonts w:cs="Times New Roman"/>
          <w:color w:val="1C1C1C"/>
          <w:sz w:val="36"/>
          <w:szCs w:val="36"/>
        </w:rPr>
        <w:t>Elaborer et mettre en œuvre des composants dans une application de gestion de contenu ou e-commerce</w:t>
      </w:r>
    </w:p>
    <w:p w:rsidR="002D2501" w:rsidRDefault="002D2501">
      <w:pPr>
        <w:pStyle w:val="Standard"/>
        <w:rPr>
          <w:rFonts w:cs="Times New Roman"/>
          <w:color w:val="1C1C1C"/>
          <w:sz w:val="28"/>
          <w:szCs w:val="28"/>
        </w:rPr>
      </w:pPr>
    </w:p>
    <w:p w:rsidR="002D2501" w:rsidRDefault="00A30BF7">
      <w:pPr>
        <w:pStyle w:val="Standard"/>
        <w:pageBreakBefore/>
        <w:jc w:val="center"/>
        <w:rPr>
          <w:rFonts w:cs="Times New Roman"/>
          <w:b/>
          <w:bCs/>
          <w:color w:val="1C1C1C"/>
          <w:sz w:val="44"/>
          <w:szCs w:val="44"/>
          <w:u w:val="single"/>
        </w:rPr>
      </w:pPr>
      <w:r>
        <w:rPr>
          <w:rFonts w:cs="Times New Roman"/>
          <w:b/>
          <w:bCs/>
          <w:color w:val="1C1C1C"/>
          <w:sz w:val="44"/>
          <w:szCs w:val="44"/>
          <w:u w:val="single"/>
        </w:rPr>
        <w:lastRenderedPageBreak/>
        <w:t>Résumé de projet</w:t>
      </w:r>
    </w:p>
    <w:p w:rsidR="002D2501" w:rsidRDefault="002D2501">
      <w:pPr>
        <w:pStyle w:val="Standard"/>
        <w:jc w:val="center"/>
        <w:rPr>
          <w:rFonts w:cs="Times New Roman"/>
          <w:b/>
          <w:bCs/>
          <w:color w:val="1C1C1C"/>
          <w:sz w:val="44"/>
          <w:szCs w:val="44"/>
          <w:u w:val="single"/>
        </w:rPr>
      </w:pPr>
    </w:p>
    <w:p w:rsidR="00032FE9" w:rsidRDefault="00A30BF7">
      <w:pPr>
        <w:pStyle w:val="Standard"/>
        <w:rPr>
          <w:ins w:id="0" w:author="Baobab Ingénierie" w:date="2020-06-16T14:35:00Z"/>
          <w:rFonts w:cs="Times New Roman"/>
          <w:color w:val="1C1C1C"/>
          <w:sz w:val="30"/>
          <w:szCs w:val="30"/>
        </w:rPr>
      </w:pPr>
      <w:r>
        <w:rPr>
          <w:rFonts w:cs="Times New Roman"/>
          <w:color w:val="1C1C1C"/>
          <w:sz w:val="30"/>
          <w:szCs w:val="30"/>
        </w:rPr>
        <w:t>J'ai fait un projet qui regroupe tous les modules du CCP1et CCP2, il s'agit d'un site en deux parties qui porte sur le sujet des animaux domestique</w:t>
      </w:r>
      <w:ins w:id="1" w:author="Baobab Ingénierie" w:date="2020-06-16T14:34:00Z">
        <w:r w:rsidR="00032FE9">
          <w:rPr>
            <w:rFonts w:cs="Times New Roman"/>
            <w:color w:val="1C1C1C"/>
            <w:sz w:val="30"/>
            <w:szCs w:val="30"/>
          </w:rPr>
          <w:t>s</w:t>
        </w:r>
      </w:ins>
      <w:r>
        <w:rPr>
          <w:rFonts w:cs="Times New Roman"/>
          <w:color w:val="1C1C1C"/>
          <w:sz w:val="30"/>
          <w:szCs w:val="30"/>
        </w:rPr>
        <w:t xml:space="preserve">. </w:t>
      </w:r>
    </w:p>
    <w:p w:rsidR="00032FE9" w:rsidRDefault="00032FE9">
      <w:pPr>
        <w:pStyle w:val="Standard"/>
        <w:rPr>
          <w:ins w:id="2" w:author="Baobab Ingénierie" w:date="2020-06-16T14:35:00Z"/>
          <w:rFonts w:cs="Times New Roman"/>
          <w:color w:val="1C1C1C"/>
          <w:sz w:val="30"/>
          <w:szCs w:val="30"/>
        </w:rPr>
      </w:pPr>
    </w:p>
    <w:p w:rsidR="00032FE9" w:rsidRDefault="00A30BF7">
      <w:pPr>
        <w:pStyle w:val="Standard"/>
        <w:rPr>
          <w:ins w:id="3" w:author="Baobab Ingénierie" w:date="2020-06-16T14:39:00Z"/>
          <w:rFonts w:cs="Times New Roman"/>
          <w:color w:val="1C1C1C"/>
          <w:sz w:val="30"/>
          <w:szCs w:val="30"/>
        </w:rPr>
      </w:pPr>
      <w:r>
        <w:rPr>
          <w:rFonts w:cs="Times New Roman"/>
          <w:color w:val="1C1C1C"/>
          <w:sz w:val="30"/>
          <w:szCs w:val="30"/>
        </w:rPr>
        <w:t xml:space="preserve">J'ai tout d'abord établi un cahier des charges que j'ai modifié au cours du processus étant donné que des idées me </w:t>
      </w:r>
      <w:del w:id="4" w:author="Baobab Ingénierie" w:date="2020-06-16T14:35:00Z">
        <w:r w:rsidDel="00032FE9">
          <w:rPr>
            <w:rFonts w:cs="Times New Roman"/>
            <w:color w:val="1C1C1C"/>
            <w:sz w:val="30"/>
            <w:szCs w:val="30"/>
          </w:rPr>
          <w:delText>sur</w:delText>
        </w:r>
      </w:del>
      <w:r>
        <w:rPr>
          <w:rFonts w:cs="Times New Roman"/>
          <w:color w:val="1C1C1C"/>
          <w:sz w:val="30"/>
          <w:szCs w:val="30"/>
        </w:rPr>
        <w:t>venaient au fur et à mesure</w:t>
      </w:r>
      <w:ins w:id="5" w:author="Baobab Ingénierie" w:date="2020-06-16T14:35:00Z">
        <w:r w:rsidR="00032FE9">
          <w:rPr>
            <w:rFonts w:cs="Times New Roman"/>
            <w:color w:val="1C1C1C"/>
            <w:sz w:val="30"/>
            <w:szCs w:val="30"/>
          </w:rPr>
          <w:t> ;</w:t>
        </w:r>
      </w:ins>
      <w:del w:id="6" w:author="Baobab Ingénierie" w:date="2020-06-16T14:35:00Z">
        <w:r w:rsidDel="00032FE9">
          <w:rPr>
            <w:rFonts w:cs="Times New Roman"/>
            <w:color w:val="1C1C1C"/>
            <w:sz w:val="30"/>
            <w:szCs w:val="30"/>
          </w:rPr>
          <w:delText>,</w:delText>
        </w:r>
      </w:del>
      <w:r>
        <w:rPr>
          <w:rFonts w:cs="Times New Roman"/>
          <w:color w:val="1C1C1C"/>
          <w:sz w:val="30"/>
          <w:szCs w:val="30"/>
        </w:rPr>
        <w:t xml:space="preserve"> ensuite j'ai conçu un dictionnaire de donnée</w:t>
      </w:r>
      <w:ins w:id="7" w:author="Baobab Ingénierie" w:date="2020-06-16T14:36:00Z">
        <w:r w:rsidR="00032FE9">
          <w:rPr>
            <w:rFonts w:cs="Times New Roman"/>
            <w:color w:val="1C1C1C"/>
            <w:sz w:val="30"/>
            <w:szCs w:val="30"/>
          </w:rPr>
          <w:t>s</w:t>
        </w:r>
      </w:ins>
      <w:r>
        <w:rPr>
          <w:rFonts w:cs="Times New Roman"/>
          <w:color w:val="1C1C1C"/>
          <w:sz w:val="30"/>
          <w:szCs w:val="30"/>
        </w:rPr>
        <w:t xml:space="preserve"> qui m'a permis de </w:t>
      </w:r>
      <w:ins w:id="8" w:author="Baobab Ingénierie" w:date="2020-06-16T14:35:00Z">
        <w:r w:rsidR="00032FE9">
          <w:rPr>
            <w:rFonts w:cs="Times New Roman"/>
            <w:color w:val="1C1C1C"/>
            <w:sz w:val="30"/>
            <w:szCs w:val="30"/>
          </w:rPr>
          <w:t>connaitre</w:t>
        </w:r>
      </w:ins>
      <w:del w:id="9" w:author="Baobab Ingénierie" w:date="2020-06-16T14:35:00Z">
        <w:r w:rsidDel="00032FE9">
          <w:rPr>
            <w:rFonts w:cs="Times New Roman"/>
            <w:color w:val="1C1C1C"/>
            <w:sz w:val="30"/>
            <w:szCs w:val="30"/>
          </w:rPr>
          <w:delText>savoir</w:delText>
        </w:r>
      </w:del>
      <w:r>
        <w:rPr>
          <w:rFonts w:cs="Times New Roman"/>
          <w:color w:val="1C1C1C"/>
          <w:sz w:val="30"/>
          <w:szCs w:val="30"/>
        </w:rPr>
        <w:t xml:space="preserve"> le nombre de tables dont j'aurais besoin pour le côté back-end de mon projet, puis je l'ai transformé en modèle conceptuel de données qui correspond au CP5</w:t>
      </w:r>
      <w:del w:id="10" w:author="Baobab Ingénierie" w:date="2020-06-16T14:37:00Z">
        <w:r w:rsidDel="00032FE9">
          <w:rPr>
            <w:rFonts w:cs="Times New Roman"/>
            <w:color w:val="1C1C1C"/>
            <w:sz w:val="30"/>
            <w:szCs w:val="30"/>
          </w:rPr>
          <w:delText xml:space="preserve">, </w:delText>
        </w:r>
      </w:del>
      <w:ins w:id="11" w:author="Baobab Ingénierie" w:date="2020-06-16T14:37:00Z">
        <w:r w:rsidR="00032FE9">
          <w:rPr>
            <w:rFonts w:cs="Times New Roman"/>
            <w:color w:val="1C1C1C"/>
            <w:sz w:val="30"/>
            <w:szCs w:val="30"/>
          </w:rPr>
          <w:t xml:space="preserve">. </w:t>
        </w:r>
      </w:ins>
      <w:r w:rsidR="00032FE9">
        <w:rPr>
          <w:rFonts w:cs="Times New Roman"/>
          <w:color w:val="1C1C1C"/>
          <w:sz w:val="30"/>
          <w:szCs w:val="30"/>
        </w:rPr>
        <w:t xml:space="preserve">Par </w:t>
      </w:r>
      <w:r>
        <w:rPr>
          <w:rFonts w:cs="Times New Roman"/>
          <w:color w:val="1C1C1C"/>
          <w:sz w:val="30"/>
          <w:szCs w:val="30"/>
        </w:rPr>
        <w:t>la suite j'ai pu créer ma base de donnée</w:t>
      </w:r>
      <w:ins w:id="12" w:author="Baobab Ingénierie" w:date="2020-06-16T14:37:00Z">
        <w:r w:rsidR="00032FE9">
          <w:rPr>
            <w:rFonts w:cs="Times New Roman"/>
            <w:color w:val="1C1C1C"/>
            <w:sz w:val="30"/>
            <w:szCs w:val="30"/>
          </w:rPr>
          <w:t>s</w:t>
        </w:r>
      </w:ins>
      <w:r>
        <w:rPr>
          <w:rFonts w:cs="Times New Roman"/>
          <w:color w:val="1C1C1C"/>
          <w:sz w:val="30"/>
          <w:szCs w:val="30"/>
        </w:rPr>
        <w:t xml:space="preserve"> et </w:t>
      </w:r>
      <w:del w:id="13" w:author="Baobab Ingénierie" w:date="2020-06-16T14:37:00Z">
        <w:r w:rsidDel="00032FE9">
          <w:rPr>
            <w:rFonts w:cs="Times New Roman"/>
            <w:color w:val="1C1C1C"/>
            <w:sz w:val="30"/>
            <w:szCs w:val="30"/>
          </w:rPr>
          <w:delText xml:space="preserve">faire </w:delText>
        </w:r>
      </w:del>
      <w:r>
        <w:rPr>
          <w:rFonts w:cs="Times New Roman"/>
          <w:color w:val="1C1C1C"/>
          <w:sz w:val="30"/>
          <w:szCs w:val="30"/>
        </w:rPr>
        <w:t xml:space="preserve">mes tables </w:t>
      </w:r>
      <w:ins w:id="14" w:author="Baobab Ingénierie" w:date="2020-06-16T14:37:00Z">
        <w:r w:rsidR="00032FE9">
          <w:rPr>
            <w:rFonts w:cs="Times New Roman"/>
            <w:color w:val="1C1C1C"/>
            <w:sz w:val="30"/>
            <w:szCs w:val="30"/>
          </w:rPr>
          <w:t xml:space="preserve">en accord avec les </w:t>
        </w:r>
      </w:ins>
      <w:del w:id="15" w:author="Baobab Ingénierie" w:date="2020-06-16T14:38:00Z">
        <w:r w:rsidDel="00032FE9">
          <w:rPr>
            <w:rFonts w:cs="Times New Roman"/>
            <w:color w:val="1C1C1C"/>
            <w:sz w:val="30"/>
            <w:szCs w:val="30"/>
          </w:rPr>
          <w:delText xml:space="preserve">qui ont une </w:delText>
        </w:r>
      </w:del>
      <w:r>
        <w:rPr>
          <w:rFonts w:cs="Times New Roman"/>
          <w:color w:val="1C1C1C"/>
          <w:sz w:val="30"/>
          <w:szCs w:val="30"/>
        </w:rPr>
        <w:t>cardinalité</w:t>
      </w:r>
      <w:ins w:id="16" w:author="Baobab Ingénierie" w:date="2020-06-16T14:38:00Z">
        <w:r w:rsidR="00032FE9">
          <w:rPr>
            <w:rFonts w:cs="Times New Roman"/>
            <w:color w:val="1C1C1C"/>
            <w:sz w:val="30"/>
            <w:szCs w:val="30"/>
          </w:rPr>
          <w:t>s définies dans le MCD</w:t>
        </w:r>
      </w:ins>
      <w:r>
        <w:rPr>
          <w:rFonts w:cs="Times New Roman"/>
          <w:color w:val="1C1C1C"/>
          <w:sz w:val="30"/>
          <w:szCs w:val="30"/>
        </w:rPr>
        <w:t xml:space="preserve"> </w:t>
      </w:r>
      <w:ins w:id="17" w:author="Baobab Ingénierie" w:date="2020-06-16T14:38:00Z">
        <w:r w:rsidR="00032FE9">
          <w:rPr>
            <w:rFonts w:cs="Times New Roman"/>
            <w:color w:val="1C1C1C"/>
            <w:sz w:val="30"/>
            <w:szCs w:val="30"/>
          </w:rPr>
          <w:t xml:space="preserve">via du code SQL </w:t>
        </w:r>
      </w:ins>
      <w:r>
        <w:rPr>
          <w:rFonts w:cs="Times New Roman"/>
          <w:color w:val="1C1C1C"/>
          <w:sz w:val="30"/>
          <w:szCs w:val="30"/>
        </w:rPr>
        <w:t>ce qui correspond au CP6</w:t>
      </w:r>
      <w:ins w:id="18" w:author="Baobab Ingénierie" w:date="2020-06-16T14:38:00Z">
        <w:r w:rsidR="00032FE9">
          <w:rPr>
            <w:rFonts w:cs="Times New Roman"/>
            <w:color w:val="1C1C1C"/>
            <w:sz w:val="30"/>
            <w:szCs w:val="30"/>
          </w:rPr>
          <w:t>.</w:t>
        </w:r>
      </w:ins>
      <w:r>
        <w:rPr>
          <w:rFonts w:cs="Times New Roman"/>
          <w:color w:val="1C1C1C"/>
          <w:sz w:val="30"/>
          <w:szCs w:val="30"/>
        </w:rPr>
        <w:t xml:space="preserve"> </w:t>
      </w:r>
      <w:del w:id="19" w:author="Baobab Ingénierie" w:date="2020-06-16T14:38:00Z">
        <w:r w:rsidDel="00032FE9">
          <w:rPr>
            <w:rFonts w:cs="Times New Roman"/>
            <w:color w:val="1C1C1C"/>
            <w:sz w:val="30"/>
            <w:szCs w:val="30"/>
          </w:rPr>
          <w:delText xml:space="preserve">et enfin avec tout ça </w:delText>
        </w:r>
      </w:del>
    </w:p>
    <w:p w:rsidR="00032FE9" w:rsidRDefault="00032FE9">
      <w:pPr>
        <w:pStyle w:val="Standard"/>
        <w:rPr>
          <w:ins w:id="20" w:author="Baobab Ingénierie" w:date="2020-06-16T14:39:00Z"/>
          <w:rFonts w:cs="Times New Roman"/>
          <w:color w:val="1C1C1C"/>
          <w:sz w:val="30"/>
          <w:szCs w:val="30"/>
        </w:rPr>
      </w:pPr>
    </w:p>
    <w:p w:rsidR="00F51A9D" w:rsidRDefault="00032FE9">
      <w:pPr>
        <w:pStyle w:val="Standard"/>
        <w:rPr>
          <w:ins w:id="21" w:author="Baobab Ingénierie" w:date="2020-06-16T14:39:00Z"/>
          <w:rFonts w:cs="Times New Roman"/>
          <w:color w:val="1C1C1C"/>
          <w:sz w:val="30"/>
          <w:szCs w:val="30"/>
        </w:rPr>
      </w:pPr>
      <w:ins w:id="22" w:author="Baobab Ingénierie" w:date="2020-06-16T14:38:00Z">
        <w:r>
          <w:rPr>
            <w:rFonts w:cs="Times New Roman"/>
            <w:color w:val="1C1C1C"/>
            <w:sz w:val="30"/>
            <w:szCs w:val="30"/>
          </w:rPr>
          <w:t xml:space="preserve">Enfin </w:t>
        </w:r>
      </w:ins>
      <w:r w:rsidR="00A30BF7">
        <w:rPr>
          <w:rFonts w:cs="Times New Roman"/>
          <w:color w:val="1C1C1C"/>
          <w:sz w:val="30"/>
          <w:szCs w:val="30"/>
        </w:rPr>
        <w:t xml:space="preserve">j'ai pu faire ma maquette sur Photoshop qui montre les pages et la forme assez générale de mon projet ce qui correspond au CP1. La première partie s'inspire du site </w:t>
      </w:r>
      <w:ins w:id="23" w:author="Baobab Ingénierie" w:date="2020-06-16T14:39:00Z">
        <w:r w:rsidR="00F51A9D">
          <w:rPr>
            <w:rFonts w:cs="Times New Roman"/>
            <w:color w:val="1C1C1C"/>
            <w:sz w:val="30"/>
            <w:szCs w:val="30"/>
          </w:rPr>
          <w:t>« </w:t>
        </w:r>
      </w:ins>
      <w:r w:rsidR="00A30BF7">
        <w:rPr>
          <w:rFonts w:cs="Times New Roman"/>
          <w:color w:val="1C1C1C"/>
          <w:sz w:val="30"/>
          <w:szCs w:val="30"/>
        </w:rPr>
        <w:t>Le Bon Coin</w:t>
      </w:r>
      <w:ins w:id="24" w:author="Baobab Ingénierie" w:date="2020-06-16T14:39:00Z">
        <w:r w:rsidR="00F51A9D">
          <w:rPr>
            <w:rFonts w:cs="Times New Roman"/>
            <w:color w:val="1C1C1C"/>
            <w:sz w:val="30"/>
            <w:szCs w:val="30"/>
          </w:rPr>
          <w:t> »</w:t>
        </w:r>
      </w:ins>
      <w:r w:rsidR="00A30BF7">
        <w:rPr>
          <w:rFonts w:cs="Times New Roman"/>
          <w:color w:val="1C1C1C"/>
          <w:sz w:val="30"/>
          <w:szCs w:val="30"/>
        </w:rPr>
        <w:t xml:space="preserve"> </w:t>
      </w:r>
      <w:del w:id="25" w:author="Baobab Ingénierie" w:date="2020-06-16T14:39:00Z">
        <w:r w:rsidR="00A30BF7" w:rsidDel="00F51A9D">
          <w:rPr>
            <w:rFonts w:cs="Times New Roman"/>
            <w:color w:val="1C1C1C"/>
            <w:sz w:val="30"/>
            <w:szCs w:val="30"/>
          </w:rPr>
          <w:delText xml:space="preserve">la </w:delText>
        </w:r>
      </w:del>
      <w:r w:rsidR="00A30BF7">
        <w:rPr>
          <w:rFonts w:cs="Times New Roman"/>
          <w:color w:val="1C1C1C"/>
          <w:sz w:val="30"/>
          <w:szCs w:val="30"/>
        </w:rPr>
        <w:t>et à l'instar de celui propose des annonces commerciales entre particuliers</w:t>
      </w:r>
      <w:ins w:id="26" w:author="Baobab Ingénierie" w:date="2020-06-16T14:39:00Z">
        <w:r w:rsidR="00F51A9D">
          <w:rPr>
            <w:rFonts w:cs="Times New Roman"/>
            <w:color w:val="1C1C1C"/>
            <w:sz w:val="30"/>
            <w:szCs w:val="30"/>
          </w:rPr>
          <w:t> ;</w:t>
        </w:r>
      </w:ins>
      <w:r w:rsidR="00A30BF7">
        <w:rPr>
          <w:rFonts w:cs="Times New Roman"/>
          <w:color w:val="1C1C1C"/>
          <w:sz w:val="30"/>
          <w:szCs w:val="30"/>
        </w:rPr>
        <w:t xml:space="preserve"> la plus grosse différence est que mon site autorise uniquement des animaux domestiques sur les annonces pour permettre une transaction. </w:t>
      </w:r>
    </w:p>
    <w:p w:rsidR="00F51A9D" w:rsidRDefault="00F51A9D">
      <w:pPr>
        <w:pStyle w:val="Standard"/>
        <w:rPr>
          <w:ins w:id="27" w:author="Baobab Ingénierie" w:date="2020-06-16T14:39:00Z"/>
          <w:rFonts w:cs="Times New Roman"/>
          <w:color w:val="1C1C1C"/>
          <w:sz w:val="30"/>
          <w:szCs w:val="30"/>
        </w:rPr>
      </w:pPr>
    </w:p>
    <w:p w:rsidR="00F51A9D" w:rsidRDefault="00A30BF7">
      <w:pPr>
        <w:pStyle w:val="Standard"/>
        <w:rPr>
          <w:ins w:id="28" w:author="Baobab Ingénierie" w:date="2020-06-16T14:40:00Z"/>
          <w:rFonts w:cs="Times New Roman"/>
          <w:color w:val="1C1C1C"/>
          <w:sz w:val="30"/>
          <w:szCs w:val="30"/>
        </w:rPr>
      </w:pPr>
      <w:r>
        <w:rPr>
          <w:rFonts w:cs="Times New Roman"/>
          <w:color w:val="1C1C1C"/>
          <w:sz w:val="30"/>
          <w:szCs w:val="30"/>
        </w:rPr>
        <w:t xml:space="preserve">Les langages utilisés pour cette </w:t>
      </w:r>
      <w:ins w:id="29" w:author="Baobab Ingénierie" w:date="2020-06-16T14:40:00Z">
        <w:r w:rsidR="00F51A9D">
          <w:rPr>
            <w:rFonts w:cs="Times New Roman"/>
            <w:color w:val="1C1C1C"/>
            <w:sz w:val="30"/>
            <w:szCs w:val="30"/>
          </w:rPr>
          <w:t xml:space="preserve">première </w:t>
        </w:r>
      </w:ins>
      <w:r>
        <w:rPr>
          <w:rFonts w:cs="Times New Roman"/>
          <w:color w:val="1C1C1C"/>
          <w:sz w:val="30"/>
          <w:szCs w:val="30"/>
        </w:rPr>
        <w:t>partie</w:t>
      </w:r>
      <w:del w:id="30" w:author="Baobab Ingénierie" w:date="2020-06-16T14:39:00Z">
        <w:r w:rsidDel="00F51A9D">
          <w:rPr>
            <w:rFonts w:cs="Times New Roman"/>
            <w:color w:val="1C1C1C"/>
            <w:sz w:val="30"/>
            <w:szCs w:val="30"/>
          </w:rPr>
          <w:delText>-là</w:delText>
        </w:r>
      </w:del>
      <w:del w:id="31" w:author="Baobab Ingénierie" w:date="2020-06-16T14:40:00Z">
        <w:r w:rsidDel="00F51A9D">
          <w:rPr>
            <w:rFonts w:cs="Times New Roman"/>
            <w:color w:val="1C1C1C"/>
            <w:sz w:val="30"/>
            <w:szCs w:val="30"/>
          </w:rPr>
          <w:delText xml:space="preserve"> est</w:delText>
        </w:r>
      </w:del>
      <w:ins w:id="32" w:author="Baobab Ingénierie" w:date="2020-06-16T14:40:00Z">
        <w:r w:rsidR="00F51A9D">
          <w:rPr>
            <w:rFonts w:cs="Times New Roman"/>
            <w:color w:val="1C1C1C"/>
            <w:sz w:val="30"/>
            <w:szCs w:val="30"/>
          </w:rPr>
          <w:t xml:space="preserve"> sont</w:t>
        </w:r>
      </w:ins>
      <w:r>
        <w:rPr>
          <w:rFonts w:cs="Times New Roman"/>
          <w:color w:val="1C1C1C"/>
          <w:sz w:val="30"/>
          <w:szCs w:val="30"/>
        </w:rPr>
        <w:t xml:space="preserve"> HTML/CSS, Javascript, PHP qui correspondent au CP2, CP3 et CP7. </w:t>
      </w:r>
    </w:p>
    <w:p w:rsidR="00F51A9D" w:rsidRDefault="00F51A9D">
      <w:pPr>
        <w:pStyle w:val="Standard"/>
        <w:rPr>
          <w:ins w:id="33" w:author="Baobab Ingénierie" w:date="2020-06-16T14:40:00Z"/>
          <w:rFonts w:cs="Times New Roman"/>
          <w:color w:val="1C1C1C"/>
          <w:sz w:val="30"/>
          <w:szCs w:val="30"/>
        </w:rPr>
      </w:pPr>
    </w:p>
    <w:p w:rsidR="00F51A9D" w:rsidRDefault="00A30BF7">
      <w:pPr>
        <w:pStyle w:val="Standard"/>
        <w:rPr>
          <w:ins w:id="34" w:author="Baobab Ingénierie" w:date="2020-06-16T14:41:00Z"/>
          <w:rFonts w:cs="Times New Roman"/>
          <w:color w:val="1C1C1C"/>
          <w:sz w:val="30"/>
          <w:szCs w:val="30"/>
        </w:rPr>
      </w:pPr>
      <w:r>
        <w:rPr>
          <w:rFonts w:cs="Times New Roman"/>
          <w:color w:val="1C1C1C"/>
          <w:sz w:val="30"/>
          <w:szCs w:val="30"/>
        </w:rPr>
        <w:t xml:space="preserve">La seconde partie quant à elle est une extension de mon site qui a totalement été faite sur le </w:t>
      </w:r>
      <w:del w:id="35" w:author="Baobab Ingénierie" w:date="2020-06-16T14:40:00Z">
        <w:r w:rsidDel="00F51A9D">
          <w:rPr>
            <w:rFonts w:cs="Times New Roman"/>
            <w:color w:val="1C1C1C"/>
            <w:sz w:val="30"/>
            <w:szCs w:val="30"/>
          </w:rPr>
          <w:delText xml:space="preserve">logiciel </w:delText>
        </w:r>
      </w:del>
      <w:r>
        <w:rPr>
          <w:rFonts w:cs="Times New Roman"/>
          <w:color w:val="1C1C1C"/>
          <w:sz w:val="30"/>
          <w:szCs w:val="30"/>
        </w:rPr>
        <w:t>CMS (</w:t>
      </w:r>
      <w:r>
        <w:rPr>
          <w:rFonts w:cs="Times New Roman"/>
          <w:bCs/>
          <w:color w:val="1C1C1C"/>
          <w:sz w:val="30"/>
          <w:szCs w:val="30"/>
          <w:u w:val="single"/>
        </w:rPr>
        <w:t>Content Management System</w:t>
      </w:r>
      <w:r>
        <w:rPr>
          <w:rFonts w:cs="Times New Roman"/>
          <w:color w:val="1C1C1C"/>
          <w:sz w:val="30"/>
          <w:szCs w:val="30"/>
        </w:rPr>
        <w:t xml:space="preserve">) Wordpress, en l'installant </w:t>
      </w:r>
      <w:del w:id="36" w:author="Baobab Ingénierie" w:date="2020-06-16T14:40:00Z">
        <w:r w:rsidDel="00F51A9D">
          <w:rPr>
            <w:rFonts w:cs="Times New Roman"/>
            <w:color w:val="1C1C1C"/>
            <w:sz w:val="30"/>
            <w:szCs w:val="30"/>
          </w:rPr>
          <w:delText xml:space="preserve">Wordpress </w:delText>
        </w:r>
      </w:del>
      <w:r>
        <w:rPr>
          <w:rFonts w:cs="Times New Roman"/>
          <w:color w:val="1C1C1C"/>
          <w:sz w:val="30"/>
          <w:szCs w:val="30"/>
        </w:rPr>
        <w:t xml:space="preserve">du coté back-end. </w:t>
      </w:r>
    </w:p>
    <w:p w:rsidR="00F51A9D" w:rsidRDefault="00F51A9D">
      <w:pPr>
        <w:pStyle w:val="Standard"/>
        <w:rPr>
          <w:ins w:id="37" w:author="Baobab Ingénierie" w:date="2020-06-16T14:41:00Z"/>
          <w:rFonts w:cs="Times New Roman"/>
          <w:color w:val="1C1C1C"/>
          <w:sz w:val="30"/>
          <w:szCs w:val="30"/>
        </w:rPr>
      </w:pPr>
    </w:p>
    <w:p w:rsidR="002D2501" w:rsidRDefault="00A30BF7">
      <w:pPr>
        <w:pStyle w:val="Standard"/>
        <w:rPr>
          <w:b/>
          <w:bCs/>
          <w:color w:val="1C1C1C"/>
          <w:sz w:val="30"/>
          <w:szCs w:val="30"/>
          <w:u w:val="single"/>
        </w:rPr>
      </w:pPr>
      <w:r>
        <w:rPr>
          <w:rFonts w:cs="Times New Roman"/>
          <w:color w:val="1C1C1C"/>
          <w:sz w:val="30"/>
          <w:szCs w:val="30"/>
        </w:rPr>
        <w:t xml:space="preserve">Cette partie comporte deux fonctionnalités qui sont en réalité des plugins dont un </w:t>
      </w:r>
      <w:del w:id="38" w:author="Baobab Ingénierie" w:date="2020-06-16T14:41:00Z">
        <w:r w:rsidDel="00F51A9D">
          <w:rPr>
            <w:rFonts w:cs="Times New Roman"/>
            <w:color w:val="1C1C1C"/>
            <w:sz w:val="30"/>
            <w:szCs w:val="30"/>
          </w:rPr>
          <w:delText xml:space="preserve">créer </w:delText>
        </w:r>
      </w:del>
      <w:ins w:id="39" w:author="Baobab Ingénierie" w:date="2020-06-16T14:41:00Z">
        <w:r w:rsidR="00F51A9D">
          <w:rPr>
            <w:rFonts w:cs="Times New Roman"/>
            <w:color w:val="1C1C1C"/>
            <w:sz w:val="30"/>
            <w:szCs w:val="30"/>
          </w:rPr>
          <w:t xml:space="preserve">créé </w:t>
        </w:r>
      </w:ins>
      <w:r>
        <w:rPr>
          <w:rFonts w:cs="Times New Roman"/>
          <w:color w:val="1C1C1C"/>
          <w:sz w:val="30"/>
          <w:szCs w:val="30"/>
        </w:rPr>
        <w:t xml:space="preserve">par </w:t>
      </w:r>
      <w:del w:id="40" w:author="Baobab Ingénierie" w:date="2020-06-16T14:41:00Z">
        <w:r w:rsidDel="00F51A9D">
          <w:rPr>
            <w:rFonts w:cs="Times New Roman"/>
            <w:color w:val="1C1C1C"/>
            <w:sz w:val="30"/>
            <w:szCs w:val="30"/>
          </w:rPr>
          <w:delText>moi même</w:delText>
        </w:r>
      </w:del>
      <w:ins w:id="41" w:author="Baobab Ingénierie" w:date="2020-06-16T14:41:00Z">
        <w:r w:rsidR="00F51A9D">
          <w:rPr>
            <w:rFonts w:cs="Times New Roman"/>
            <w:color w:val="1C1C1C"/>
            <w:sz w:val="30"/>
            <w:szCs w:val="30"/>
          </w:rPr>
          <w:t>moi-même.</w:t>
        </w:r>
      </w:ins>
      <w:r>
        <w:rPr>
          <w:rFonts w:cs="Times New Roman"/>
          <w:color w:val="1C1C1C"/>
          <w:sz w:val="30"/>
          <w:szCs w:val="30"/>
        </w:rPr>
        <w:t xml:space="preserve"> </w:t>
      </w:r>
      <w:r w:rsidR="00F51A9D">
        <w:rPr>
          <w:rFonts w:cs="Times New Roman"/>
          <w:color w:val="1C1C1C"/>
          <w:sz w:val="30"/>
          <w:szCs w:val="30"/>
        </w:rPr>
        <w:t xml:space="preserve">Le </w:t>
      </w:r>
      <w:r>
        <w:rPr>
          <w:rFonts w:cs="Times New Roman"/>
          <w:color w:val="1C1C1C"/>
          <w:sz w:val="30"/>
          <w:szCs w:val="30"/>
        </w:rPr>
        <w:t>premier est le plugin wooCommerce qui va me permettre de vendre des produits alimentaires ou des jouets pour animaux domestiques et le second est la page contact qui permettra aux clients d'envoyer un mail directement à l’administrateur du site quel qu’en soit la raison.</w:t>
      </w:r>
    </w:p>
    <w:p w:rsidR="002D2501" w:rsidRDefault="00A30BF7">
      <w:pPr>
        <w:pStyle w:val="Standard"/>
        <w:pageBreakBefore/>
        <w:jc w:val="center"/>
        <w:rPr>
          <w:rFonts w:cs="Times New Roman"/>
          <w:b/>
          <w:bCs/>
          <w:color w:val="1C1C1C"/>
          <w:sz w:val="40"/>
          <w:szCs w:val="40"/>
          <w:u w:val="single"/>
        </w:rPr>
      </w:pPr>
      <w:r>
        <w:rPr>
          <w:rFonts w:cs="Times New Roman"/>
          <w:b/>
          <w:bCs/>
          <w:color w:val="1C1C1C"/>
          <w:sz w:val="40"/>
          <w:szCs w:val="40"/>
          <w:u w:val="single"/>
        </w:rPr>
        <w:lastRenderedPageBreak/>
        <w:t>STAGE</w:t>
      </w:r>
    </w:p>
    <w:p w:rsidR="002D2501" w:rsidRDefault="002D2501">
      <w:pPr>
        <w:pStyle w:val="Standard"/>
        <w:jc w:val="center"/>
        <w:rPr>
          <w:rFonts w:cs="Times New Roman"/>
          <w:b/>
          <w:bCs/>
          <w:color w:val="1C1C1C"/>
          <w:sz w:val="40"/>
          <w:szCs w:val="40"/>
          <w:u w:val="single"/>
        </w:rPr>
      </w:pPr>
    </w:p>
    <w:p w:rsidR="002D2501" w:rsidRDefault="00A30BF7">
      <w:pPr>
        <w:pStyle w:val="Standard"/>
        <w:rPr>
          <w:rFonts w:cs="Times New Roman"/>
          <w:color w:val="1C1C1C"/>
          <w:sz w:val="28"/>
          <w:szCs w:val="28"/>
        </w:rPr>
      </w:pPr>
      <w:r>
        <w:rPr>
          <w:rFonts w:cs="Times New Roman"/>
          <w:color w:val="1C1C1C"/>
          <w:sz w:val="28"/>
          <w:szCs w:val="28"/>
        </w:rPr>
        <w:t xml:space="preserve">J'ai eu la chance de faire un stage de deux mois et demi qui porte sur un ensemble de quatre infrastructures nommée MERN (MongoDB, Express.js, React.js, Node.js). Ce sont des technologies qui appartiennent au langage front-end JavaScript, chacun d'entre eux va pouvoir interagir avec l'autre pour avoir comme finalité de créer un site </w:t>
      </w:r>
      <w:r w:rsidR="00EE1C68">
        <w:rPr>
          <w:rFonts w:cs="Times New Roman"/>
          <w:color w:val="1C1C1C"/>
          <w:sz w:val="28"/>
          <w:szCs w:val="28"/>
        </w:rPr>
        <w:t xml:space="preserve">Web </w:t>
      </w:r>
      <w:r>
        <w:rPr>
          <w:rFonts w:cs="Times New Roman"/>
          <w:color w:val="1C1C1C"/>
          <w:sz w:val="28"/>
          <w:szCs w:val="28"/>
        </w:rPr>
        <w:t>dans sa globalité c'est à dire côté back-end (côté serveur) et front-end (côté client)</w:t>
      </w:r>
      <w:ins w:id="42" w:author="Baobab Ingénierie" w:date="2020-06-16T14:43:00Z">
        <w:r w:rsidR="00EE1C68">
          <w:rPr>
            <w:rFonts w:cs="Times New Roman"/>
            <w:color w:val="1C1C1C"/>
            <w:sz w:val="28"/>
            <w:szCs w:val="28"/>
          </w:rPr>
          <w:t>,</w:t>
        </w:r>
      </w:ins>
      <w:r>
        <w:rPr>
          <w:rFonts w:cs="Times New Roman"/>
          <w:color w:val="1C1C1C"/>
          <w:sz w:val="28"/>
          <w:szCs w:val="28"/>
        </w:rPr>
        <w:t xml:space="preserve"> chose qui n'est pourtant pas possible avec du langage JavaScript étant donné qu'il est uniquement côté client mais bien évidemment si on utilise quatre fonctionnalités c'est que certaines disposent de quoi faire tourner le site côté back-end donc me voilà maintenant dans l'explication des différents </w:t>
      </w:r>
      <w:del w:id="43" w:author="Baobab Ingénierie" w:date="2020-06-16T14:43:00Z">
        <w:r w:rsidDel="00EE1C68">
          <w:rPr>
            <w:rFonts w:cs="Times New Roman"/>
            <w:color w:val="1C1C1C"/>
            <w:sz w:val="28"/>
            <w:szCs w:val="28"/>
          </w:rPr>
          <w:delText xml:space="preserve">de </w:delText>
        </w:r>
      </w:del>
      <w:r>
        <w:rPr>
          <w:rFonts w:cs="Times New Roman"/>
          <w:color w:val="1C1C1C"/>
          <w:sz w:val="28"/>
          <w:szCs w:val="28"/>
        </w:rPr>
        <w:t>rôles de chacune de ces fonctionnalités plus ou moins détaillée.</w:t>
      </w:r>
    </w:p>
    <w:p w:rsidR="002D2501" w:rsidRDefault="002D2501">
      <w:pPr>
        <w:pStyle w:val="Standard"/>
        <w:rPr>
          <w:rFonts w:cs="Times New Roman"/>
          <w:color w:val="1C1C1C"/>
          <w:sz w:val="28"/>
          <w:szCs w:val="28"/>
        </w:rPr>
      </w:pPr>
    </w:p>
    <w:p w:rsidR="002D2501" w:rsidRDefault="00A30BF7">
      <w:pPr>
        <w:pStyle w:val="Standard"/>
        <w:numPr>
          <w:ilvl w:val="0"/>
          <w:numId w:val="6"/>
        </w:numPr>
        <w:rPr>
          <w:rFonts w:cs="Times New Roman"/>
          <w:color w:val="1C1C1C"/>
          <w:sz w:val="28"/>
          <w:szCs w:val="28"/>
        </w:rPr>
      </w:pPr>
      <w:r w:rsidRPr="00D6686B">
        <w:rPr>
          <w:rFonts w:cs="Times New Roman"/>
          <w:b/>
          <w:color w:val="1C1C1C"/>
          <w:sz w:val="28"/>
          <w:szCs w:val="28"/>
          <w:rPrChange w:id="44" w:author="Baobab Ingénierie" w:date="2020-06-16T14:44:00Z">
            <w:rPr>
              <w:rFonts w:cs="Times New Roman"/>
              <w:color w:val="1C1C1C"/>
              <w:sz w:val="28"/>
              <w:szCs w:val="28"/>
            </w:rPr>
          </w:rPrChange>
        </w:rPr>
        <w:t>MongoDB</w:t>
      </w:r>
      <w:r>
        <w:rPr>
          <w:rFonts w:cs="Times New Roman"/>
          <w:color w:val="1C1C1C"/>
          <w:sz w:val="28"/>
          <w:szCs w:val="28"/>
        </w:rPr>
        <w:t xml:space="preserve"> est un système de gestion de base de donnée objet qui stocke les données sous format JSON en voici un exemple :</w:t>
      </w:r>
    </w:p>
    <w:p w:rsidR="002D2501" w:rsidRDefault="00A30BF7">
      <w:pPr>
        <w:pStyle w:val="Standard"/>
      </w:pPr>
      <w:r>
        <w:rPr>
          <w:rStyle w:val="SourceText"/>
          <w:rFonts w:ascii="Times New Roman" w:hAnsi="Times New Roman"/>
          <w:color w:val="1C1C1C"/>
          <w:sz w:val="28"/>
          <w:szCs w:val="28"/>
          <w:shd w:val="clear" w:color="auto" w:fill="FF6600"/>
        </w:rPr>
        <w:t>{</w:t>
      </w:r>
    </w:p>
    <w:p w:rsidR="002D2501" w:rsidRDefault="002D2501">
      <w:pPr>
        <w:pStyle w:val="Standard"/>
      </w:pPr>
    </w:p>
    <w:p w:rsidR="002D2501" w:rsidRDefault="00A30BF7">
      <w:pPr>
        <w:pStyle w:val="Textbody"/>
      </w:pPr>
      <w:r>
        <w:rPr>
          <w:rStyle w:val="SourceText"/>
          <w:rFonts w:ascii="Times New Roman" w:hAnsi="Times New Roman"/>
          <w:color w:val="1C1C1C"/>
          <w:sz w:val="28"/>
          <w:szCs w:val="28"/>
        </w:rPr>
        <w:t xml:space="preserve">    </w:t>
      </w:r>
      <w:r>
        <w:rPr>
          <w:rStyle w:val="SourceText"/>
          <w:rFonts w:ascii="Times New Roman" w:hAnsi="Times New Roman"/>
          <w:color w:val="1C1C1C"/>
          <w:sz w:val="28"/>
          <w:szCs w:val="28"/>
        </w:rPr>
        <w:tab/>
        <w:t xml:space="preserve"> </w:t>
      </w:r>
      <w:r>
        <w:rPr>
          <w:rStyle w:val="SourceText"/>
          <w:rFonts w:ascii="Times New Roman" w:hAnsi="Times New Roman"/>
          <w:color w:val="1C1C1C"/>
          <w:sz w:val="28"/>
          <w:szCs w:val="28"/>
          <w:shd w:val="clear" w:color="auto" w:fill="FF6600"/>
        </w:rPr>
        <w:t>"id": 1,</w:t>
      </w:r>
    </w:p>
    <w:p w:rsidR="002D2501" w:rsidRDefault="00A30BF7">
      <w:pPr>
        <w:pStyle w:val="Textbody"/>
      </w:pPr>
      <w:r>
        <w:rPr>
          <w:rStyle w:val="SourceText"/>
          <w:rFonts w:ascii="Times New Roman" w:hAnsi="Times New Roman"/>
          <w:color w:val="1C1C1C"/>
          <w:sz w:val="28"/>
          <w:szCs w:val="28"/>
        </w:rPr>
        <w:t xml:space="preserve">   </w:t>
      </w:r>
      <w:r>
        <w:rPr>
          <w:rStyle w:val="SourceText"/>
          <w:rFonts w:ascii="Times New Roman" w:hAnsi="Times New Roman"/>
          <w:color w:val="1C1C1C"/>
          <w:sz w:val="28"/>
          <w:szCs w:val="28"/>
        </w:rPr>
        <w:tab/>
        <w:t xml:space="preserve"> </w:t>
      </w:r>
      <w:r>
        <w:rPr>
          <w:rStyle w:val="SourceText"/>
          <w:rFonts w:ascii="Times New Roman" w:hAnsi="Times New Roman"/>
          <w:color w:val="1C1C1C"/>
          <w:sz w:val="28"/>
          <w:szCs w:val="28"/>
          <w:shd w:val="clear" w:color="auto" w:fill="FF6600"/>
        </w:rPr>
        <w:t>"name": "A wooden door",</w:t>
      </w:r>
    </w:p>
    <w:p w:rsidR="002D2501" w:rsidRDefault="00A30BF7">
      <w:pPr>
        <w:pStyle w:val="Textbody"/>
      </w:pPr>
      <w:r>
        <w:rPr>
          <w:rStyle w:val="SourceText"/>
          <w:rFonts w:ascii="Times New Roman" w:hAnsi="Times New Roman"/>
          <w:color w:val="1C1C1C"/>
          <w:sz w:val="28"/>
          <w:szCs w:val="28"/>
        </w:rPr>
        <w:t xml:space="preserve">   </w:t>
      </w:r>
      <w:r>
        <w:rPr>
          <w:rStyle w:val="SourceText"/>
          <w:rFonts w:ascii="Times New Roman" w:hAnsi="Times New Roman"/>
          <w:color w:val="1C1C1C"/>
          <w:sz w:val="28"/>
          <w:szCs w:val="28"/>
        </w:rPr>
        <w:tab/>
        <w:t xml:space="preserve"> </w:t>
      </w:r>
      <w:r>
        <w:rPr>
          <w:rStyle w:val="SourceText"/>
          <w:rFonts w:ascii="Times New Roman" w:hAnsi="Times New Roman"/>
          <w:color w:val="1C1C1C"/>
          <w:sz w:val="28"/>
          <w:szCs w:val="28"/>
          <w:shd w:val="clear" w:color="auto" w:fill="FF6600"/>
        </w:rPr>
        <w:t>"price": 12.50,</w:t>
      </w:r>
    </w:p>
    <w:p w:rsidR="002D2501" w:rsidRDefault="00A30BF7">
      <w:pPr>
        <w:pStyle w:val="Textbody"/>
      </w:pPr>
      <w:r>
        <w:rPr>
          <w:rStyle w:val="SourceText"/>
          <w:rFonts w:ascii="Times New Roman" w:hAnsi="Times New Roman"/>
          <w:color w:val="1C1C1C"/>
          <w:sz w:val="28"/>
          <w:szCs w:val="28"/>
        </w:rPr>
        <w:t xml:space="preserve">   </w:t>
      </w:r>
      <w:r>
        <w:rPr>
          <w:rStyle w:val="SourceText"/>
          <w:rFonts w:ascii="Times New Roman" w:hAnsi="Times New Roman"/>
          <w:color w:val="1C1C1C"/>
          <w:sz w:val="28"/>
          <w:szCs w:val="28"/>
        </w:rPr>
        <w:tab/>
        <w:t xml:space="preserve"> </w:t>
      </w:r>
      <w:r>
        <w:rPr>
          <w:rStyle w:val="SourceText"/>
          <w:rFonts w:ascii="Times New Roman" w:hAnsi="Times New Roman"/>
          <w:color w:val="1C1C1C"/>
          <w:sz w:val="28"/>
          <w:szCs w:val="28"/>
          <w:shd w:val="clear" w:color="auto" w:fill="FF6600"/>
        </w:rPr>
        <w:t>"tags": "home"</w:t>
      </w:r>
    </w:p>
    <w:p w:rsidR="002D2501" w:rsidRDefault="002D2501">
      <w:pPr>
        <w:pStyle w:val="Textbody"/>
      </w:pPr>
    </w:p>
    <w:p w:rsidR="002D2501" w:rsidRDefault="00A30BF7">
      <w:pPr>
        <w:pStyle w:val="Textbody"/>
      </w:pPr>
      <w:r>
        <w:rPr>
          <w:rStyle w:val="SourceText"/>
          <w:rFonts w:ascii="Times New Roman" w:hAnsi="Times New Roman"/>
          <w:color w:val="1C1C1C"/>
          <w:sz w:val="28"/>
          <w:szCs w:val="28"/>
        </w:rPr>
        <w:tab/>
      </w:r>
      <w:r>
        <w:rPr>
          <w:rStyle w:val="SourceText"/>
          <w:rFonts w:ascii="Times New Roman" w:hAnsi="Times New Roman"/>
          <w:color w:val="1C1C1C"/>
          <w:sz w:val="28"/>
          <w:szCs w:val="28"/>
          <w:shd w:val="clear" w:color="auto" w:fill="FF6600"/>
        </w:rPr>
        <w:t>}</w:t>
      </w:r>
    </w:p>
    <w:p w:rsidR="002D2501" w:rsidRDefault="00A30BF7">
      <w:pPr>
        <w:pStyle w:val="Textbody"/>
        <w:numPr>
          <w:ilvl w:val="0"/>
          <w:numId w:val="7"/>
        </w:numPr>
        <w:rPr>
          <w:color w:val="1C1C1C"/>
          <w:sz w:val="28"/>
          <w:szCs w:val="28"/>
        </w:rPr>
      </w:pPr>
      <w:r w:rsidRPr="00D6686B">
        <w:rPr>
          <w:b/>
          <w:color w:val="1C1C1C"/>
          <w:sz w:val="28"/>
          <w:szCs w:val="28"/>
          <w:rPrChange w:id="45" w:author="Baobab Ingénierie" w:date="2020-06-16T14:44:00Z">
            <w:rPr>
              <w:color w:val="1C1C1C"/>
              <w:sz w:val="28"/>
              <w:szCs w:val="28"/>
            </w:rPr>
          </w:rPrChange>
        </w:rPr>
        <w:t>Express.js</w:t>
      </w:r>
      <w:r>
        <w:rPr>
          <w:color w:val="1C1C1C"/>
          <w:sz w:val="28"/>
          <w:szCs w:val="28"/>
        </w:rPr>
        <w:t xml:space="preserve"> est un serveur framework uniquement utilisé sous Node.js qui va permettre de structurer les pages web côté serveur.</w:t>
      </w:r>
    </w:p>
    <w:p w:rsidR="002D2501" w:rsidRDefault="00A30BF7">
      <w:pPr>
        <w:pStyle w:val="Textbody"/>
        <w:rPr>
          <w:color w:val="1C1C1C"/>
          <w:sz w:val="28"/>
          <w:szCs w:val="28"/>
        </w:rPr>
      </w:pPr>
      <w:r>
        <w:rPr>
          <w:color w:val="1C1C1C"/>
          <w:sz w:val="28"/>
          <w:szCs w:val="28"/>
        </w:rPr>
        <w:t>const app = express();</w:t>
      </w:r>
    </w:p>
    <w:p w:rsidR="002D2501" w:rsidRDefault="00A30BF7">
      <w:pPr>
        <w:pStyle w:val="Textbody"/>
        <w:rPr>
          <w:color w:val="1C1C1C"/>
          <w:sz w:val="28"/>
          <w:szCs w:val="28"/>
        </w:rPr>
      </w:pPr>
      <w:r>
        <w:rPr>
          <w:color w:val="1C1C1C"/>
          <w:sz w:val="28"/>
          <w:szCs w:val="28"/>
        </w:rPr>
        <w:t>app.use(bodyParser.json());</w:t>
      </w:r>
    </w:p>
    <w:p w:rsidR="002D2501" w:rsidRDefault="00A30BF7">
      <w:pPr>
        <w:pStyle w:val="Textbody"/>
        <w:rPr>
          <w:color w:val="1C1C1C"/>
          <w:sz w:val="28"/>
          <w:szCs w:val="28"/>
        </w:rPr>
      </w:pPr>
      <w:r>
        <w:rPr>
          <w:color w:val="1C1C1C"/>
          <w:sz w:val="28"/>
          <w:szCs w:val="28"/>
        </w:rPr>
        <w:t>app.use(</w:t>
      </w:r>
    </w:p>
    <w:p w:rsidR="002D2501" w:rsidRDefault="00A30BF7">
      <w:pPr>
        <w:pStyle w:val="Textbody"/>
        <w:rPr>
          <w:color w:val="1C1C1C"/>
          <w:sz w:val="28"/>
          <w:szCs w:val="28"/>
        </w:rPr>
      </w:pPr>
      <w:r>
        <w:rPr>
          <w:color w:val="1C1C1C"/>
          <w:sz w:val="28"/>
          <w:szCs w:val="28"/>
        </w:rPr>
        <w:tab/>
        <w:t>cookieSession({</w:t>
      </w:r>
    </w:p>
    <w:p w:rsidR="002D2501" w:rsidRDefault="00A30BF7">
      <w:pPr>
        <w:pStyle w:val="Textbody"/>
        <w:rPr>
          <w:color w:val="1C1C1C"/>
          <w:sz w:val="28"/>
          <w:szCs w:val="28"/>
        </w:rPr>
      </w:pPr>
      <w:r>
        <w:rPr>
          <w:color w:val="1C1C1C"/>
          <w:sz w:val="28"/>
          <w:szCs w:val="28"/>
        </w:rPr>
        <w:tab/>
      </w:r>
      <w:r>
        <w:rPr>
          <w:color w:val="1C1C1C"/>
          <w:sz w:val="28"/>
          <w:szCs w:val="28"/>
        </w:rPr>
        <w:tab/>
        <w:t>maxAge: 30*24*60*60*1000,</w:t>
      </w:r>
    </w:p>
    <w:p w:rsidR="002D2501" w:rsidRDefault="00A30BF7">
      <w:pPr>
        <w:pStyle w:val="Textbody"/>
        <w:rPr>
          <w:color w:val="1C1C1C"/>
          <w:sz w:val="28"/>
          <w:szCs w:val="28"/>
        </w:rPr>
      </w:pPr>
      <w:r>
        <w:rPr>
          <w:color w:val="1C1C1C"/>
          <w:sz w:val="28"/>
          <w:szCs w:val="28"/>
        </w:rPr>
        <w:tab/>
      </w:r>
      <w:r>
        <w:rPr>
          <w:color w:val="1C1C1C"/>
          <w:sz w:val="28"/>
          <w:szCs w:val="28"/>
        </w:rPr>
        <w:tab/>
        <w:t>keys: [keys.cookieKey]</w:t>
      </w:r>
    </w:p>
    <w:p w:rsidR="002D2501" w:rsidRDefault="00A30BF7">
      <w:pPr>
        <w:pStyle w:val="Textbody"/>
        <w:rPr>
          <w:color w:val="1C1C1C"/>
          <w:sz w:val="28"/>
          <w:szCs w:val="28"/>
        </w:rPr>
      </w:pPr>
      <w:r>
        <w:rPr>
          <w:color w:val="1C1C1C"/>
          <w:sz w:val="28"/>
          <w:szCs w:val="28"/>
        </w:rPr>
        <w:tab/>
        <w:t>})</w:t>
      </w:r>
    </w:p>
    <w:p w:rsidR="002D2501" w:rsidRDefault="00A30BF7">
      <w:pPr>
        <w:pStyle w:val="Textbody"/>
        <w:rPr>
          <w:color w:val="1C1C1C"/>
          <w:sz w:val="28"/>
          <w:szCs w:val="28"/>
        </w:rPr>
      </w:pPr>
      <w:r>
        <w:rPr>
          <w:color w:val="1C1C1C"/>
          <w:sz w:val="28"/>
          <w:szCs w:val="28"/>
        </w:rPr>
        <w:tab/>
        <w:t>);</w:t>
      </w:r>
    </w:p>
    <w:p w:rsidR="002D2501" w:rsidRDefault="00A30BF7">
      <w:pPr>
        <w:pStyle w:val="Textbody"/>
        <w:rPr>
          <w:color w:val="1C1C1C"/>
          <w:sz w:val="28"/>
          <w:szCs w:val="28"/>
        </w:rPr>
      </w:pPr>
      <w:r>
        <w:rPr>
          <w:color w:val="1C1C1C"/>
          <w:sz w:val="28"/>
          <w:szCs w:val="28"/>
        </w:rPr>
        <w:t>app.use(passport.initialize());</w:t>
      </w:r>
    </w:p>
    <w:p w:rsidR="002D2501" w:rsidRDefault="00A30BF7">
      <w:pPr>
        <w:pStyle w:val="Textbody"/>
        <w:rPr>
          <w:color w:val="1C1C1C"/>
          <w:sz w:val="28"/>
          <w:szCs w:val="28"/>
        </w:rPr>
      </w:pPr>
      <w:r>
        <w:rPr>
          <w:color w:val="1C1C1C"/>
          <w:sz w:val="28"/>
          <w:szCs w:val="28"/>
        </w:rPr>
        <w:t>app.use(passport.session());</w:t>
      </w:r>
    </w:p>
    <w:p w:rsidR="002D2501" w:rsidRDefault="00A30BF7">
      <w:pPr>
        <w:pStyle w:val="Textbody"/>
        <w:rPr>
          <w:color w:val="1C1C1C"/>
          <w:sz w:val="28"/>
          <w:szCs w:val="28"/>
        </w:rPr>
      </w:pPr>
      <w:r>
        <w:rPr>
          <w:color w:val="1C1C1C"/>
          <w:sz w:val="28"/>
          <w:szCs w:val="28"/>
        </w:rPr>
        <w:t>require('./routes/authRoutes')(app);</w:t>
      </w:r>
    </w:p>
    <w:p w:rsidR="002D2501" w:rsidRDefault="00A30BF7">
      <w:pPr>
        <w:pStyle w:val="Textbody"/>
        <w:rPr>
          <w:color w:val="1C1C1C"/>
          <w:sz w:val="28"/>
          <w:szCs w:val="28"/>
        </w:rPr>
      </w:pPr>
      <w:r>
        <w:rPr>
          <w:color w:val="1C1C1C"/>
          <w:sz w:val="28"/>
          <w:szCs w:val="28"/>
        </w:rPr>
        <w:t>require('./routes/BillingRoutes')(app);</w:t>
      </w:r>
    </w:p>
    <w:p w:rsidR="002D2501" w:rsidRDefault="00A30BF7">
      <w:pPr>
        <w:pStyle w:val="Textbody"/>
        <w:rPr>
          <w:color w:val="1C1C1C"/>
          <w:sz w:val="28"/>
          <w:szCs w:val="28"/>
        </w:rPr>
      </w:pPr>
      <w:r>
        <w:rPr>
          <w:color w:val="1C1C1C"/>
          <w:sz w:val="28"/>
          <w:szCs w:val="28"/>
        </w:rPr>
        <w:lastRenderedPageBreak/>
        <w:t>require('./routes/surveyRoutes')(app);</w:t>
      </w:r>
    </w:p>
    <w:p w:rsidR="002D2501" w:rsidRDefault="00A30BF7">
      <w:pPr>
        <w:pStyle w:val="Textbody"/>
        <w:rPr>
          <w:color w:val="1C1C1C"/>
          <w:sz w:val="28"/>
          <w:szCs w:val="28"/>
        </w:rPr>
      </w:pPr>
      <w:r>
        <w:rPr>
          <w:color w:val="1C1C1C"/>
          <w:sz w:val="28"/>
          <w:szCs w:val="28"/>
        </w:rPr>
        <w:t>if(process.env.NODE_ENV === 'production'){</w:t>
      </w:r>
    </w:p>
    <w:p w:rsidR="002D2501" w:rsidRDefault="00A30BF7">
      <w:pPr>
        <w:pStyle w:val="Textbody"/>
        <w:rPr>
          <w:color w:val="1C1C1C"/>
          <w:sz w:val="28"/>
          <w:szCs w:val="28"/>
        </w:rPr>
      </w:pPr>
      <w:r>
        <w:rPr>
          <w:color w:val="1C1C1C"/>
          <w:sz w:val="28"/>
          <w:szCs w:val="28"/>
        </w:rPr>
        <w:tab/>
        <w:t>app.use(express.static('client/build'));</w:t>
      </w:r>
    </w:p>
    <w:p w:rsidR="002D2501" w:rsidRDefault="00A30BF7">
      <w:pPr>
        <w:pStyle w:val="Textbody"/>
        <w:rPr>
          <w:color w:val="1C1C1C"/>
          <w:sz w:val="28"/>
          <w:szCs w:val="28"/>
        </w:rPr>
      </w:pPr>
      <w:r>
        <w:rPr>
          <w:color w:val="1C1C1C"/>
          <w:sz w:val="28"/>
          <w:szCs w:val="28"/>
        </w:rPr>
        <w:tab/>
        <w:t>const path = require('path');</w:t>
      </w:r>
    </w:p>
    <w:p w:rsidR="002D2501" w:rsidRDefault="00A30BF7">
      <w:pPr>
        <w:pStyle w:val="Textbody"/>
        <w:rPr>
          <w:color w:val="1C1C1C"/>
          <w:sz w:val="28"/>
          <w:szCs w:val="28"/>
        </w:rPr>
      </w:pPr>
      <w:r>
        <w:rPr>
          <w:color w:val="1C1C1C"/>
          <w:sz w:val="28"/>
          <w:szCs w:val="28"/>
        </w:rPr>
        <w:tab/>
        <w:t>app.get('*', (req, res) =&gt;{</w:t>
      </w:r>
    </w:p>
    <w:p w:rsidR="002D2501" w:rsidRDefault="00A30BF7">
      <w:pPr>
        <w:pStyle w:val="Textbody"/>
        <w:rPr>
          <w:color w:val="1C1C1C"/>
          <w:sz w:val="28"/>
          <w:szCs w:val="28"/>
        </w:rPr>
      </w:pPr>
      <w:r>
        <w:rPr>
          <w:color w:val="1C1C1C"/>
          <w:sz w:val="28"/>
          <w:szCs w:val="28"/>
        </w:rPr>
        <w:tab/>
      </w:r>
      <w:r>
        <w:rPr>
          <w:color w:val="1C1C1C"/>
          <w:sz w:val="28"/>
          <w:szCs w:val="28"/>
        </w:rPr>
        <w:tab/>
        <w:t>res.sendFile(path.resolve(__dirname, 'client', 'build', 'index.html'));</w:t>
      </w:r>
    </w:p>
    <w:p w:rsidR="002D2501" w:rsidRDefault="00A30BF7">
      <w:pPr>
        <w:pStyle w:val="Textbody"/>
        <w:rPr>
          <w:color w:val="1C1C1C"/>
          <w:sz w:val="28"/>
          <w:szCs w:val="28"/>
        </w:rPr>
      </w:pPr>
      <w:r>
        <w:rPr>
          <w:color w:val="1C1C1C"/>
          <w:sz w:val="28"/>
          <w:szCs w:val="28"/>
        </w:rPr>
        <w:tab/>
        <w:t>});</w:t>
      </w:r>
    </w:p>
    <w:p w:rsidR="002D2501" w:rsidRDefault="00A30BF7">
      <w:pPr>
        <w:pStyle w:val="Textbody"/>
        <w:rPr>
          <w:color w:val="1C1C1C"/>
          <w:sz w:val="28"/>
          <w:szCs w:val="28"/>
        </w:rPr>
      </w:pPr>
      <w:r>
        <w:rPr>
          <w:color w:val="1C1C1C"/>
          <w:sz w:val="28"/>
          <w:szCs w:val="28"/>
        </w:rPr>
        <w:t>}</w:t>
      </w:r>
    </w:p>
    <w:p w:rsidR="002D2501" w:rsidRDefault="00A30BF7">
      <w:pPr>
        <w:pStyle w:val="Textbody"/>
        <w:rPr>
          <w:color w:val="1C1C1C"/>
          <w:sz w:val="28"/>
          <w:szCs w:val="28"/>
        </w:rPr>
      </w:pPr>
      <w:r>
        <w:rPr>
          <w:color w:val="1C1C1C"/>
          <w:sz w:val="28"/>
          <w:szCs w:val="28"/>
        </w:rPr>
        <w:t>const PORT = process.env.PORT || 5000;</w:t>
      </w:r>
    </w:p>
    <w:p w:rsidR="002D2501" w:rsidRDefault="00A30BF7">
      <w:pPr>
        <w:pStyle w:val="Textbody"/>
        <w:rPr>
          <w:color w:val="1C1C1C"/>
          <w:sz w:val="28"/>
          <w:szCs w:val="28"/>
        </w:rPr>
      </w:pPr>
      <w:r>
        <w:rPr>
          <w:color w:val="1C1C1C"/>
          <w:sz w:val="28"/>
          <w:szCs w:val="28"/>
        </w:rPr>
        <w:t>app.listen(PORT);</w:t>
      </w:r>
    </w:p>
    <w:p w:rsidR="002D2501" w:rsidRDefault="00A30BF7">
      <w:pPr>
        <w:pStyle w:val="Textbody"/>
        <w:numPr>
          <w:ilvl w:val="0"/>
          <w:numId w:val="7"/>
        </w:numPr>
        <w:rPr>
          <w:color w:val="1C1C1C"/>
          <w:sz w:val="28"/>
          <w:szCs w:val="28"/>
        </w:rPr>
      </w:pPr>
      <w:r w:rsidRPr="00D6686B">
        <w:rPr>
          <w:b/>
          <w:color w:val="1C1C1C"/>
          <w:sz w:val="28"/>
          <w:szCs w:val="28"/>
          <w:rPrChange w:id="46" w:author="Baobab Ingénierie" w:date="2020-06-16T14:44:00Z">
            <w:rPr>
              <w:color w:val="1C1C1C"/>
              <w:sz w:val="28"/>
              <w:szCs w:val="28"/>
            </w:rPr>
          </w:rPrChange>
        </w:rPr>
        <w:t>React.js</w:t>
      </w:r>
      <w:r>
        <w:rPr>
          <w:color w:val="1C1C1C"/>
          <w:sz w:val="28"/>
          <w:szCs w:val="28"/>
        </w:rPr>
        <w:t xml:space="preserve"> est la seule fonctionnalité côté front-end parmi les quatre cités</w:t>
      </w:r>
      <w:del w:id="47" w:author="Baobab Ingénierie" w:date="2020-06-16T14:44:00Z">
        <w:r w:rsidDel="00D6686B">
          <w:rPr>
            <w:color w:val="1C1C1C"/>
            <w:sz w:val="28"/>
            <w:szCs w:val="28"/>
          </w:rPr>
          <w:delText xml:space="preserve"> </w:delText>
        </w:r>
      </w:del>
      <w:ins w:id="48" w:author="Baobab Ingénierie" w:date="2020-06-16T14:44:00Z">
        <w:r w:rsidR="00D6686B">
          <w:rPr>
            <w:color w:val="1C1C1C"/>
            <w:sz w:val="28"/>
            <w:szCs w:val="28"/>
          </w:rPr>
          <w:t xml:space="preserve"> : </w:t>
        </w:r>
      </w:ins>
      <w:r>
        <w:rPr>
          <w:color w:val="1C1C1C"/>
          <w:sz w:val="28"/>
          <w:szCs w:val="28"/>
        </w:rPr>
        <w:t xml:space="preserve">c'est une bibliothèque JavaScript avec ses propres composants, méthodes et propriétés qui va fournir une page </w:t>
      </w:r>
      <w:r w:rsidR="00D6686B">
        <w:rPr>
          <w:color w:val="1C1C1C"/>
          <w:sz w:val="28"/>
          <w:szCs w:val="28"/>
        </w:rPr>
        <w:t xml:space="preserve">Web </w:t>
      </w:r>
      <w:r>
        <w:rPr>
          <w:color w:val="1C1C1C"/>
          <w:sz w:val="28"/>
          <w:szCs w:val="28"/>
        </w:rPr>
        <w:t>côté client et qui sera donc la seule partie visible du site</w:t>
      </w:r>
      <w:del w:id="49" w:author="Baobab Ingénierie" w:date="2020-06-16T14:45:00Z">
        <w:r w:rsidDel="00D6686B">
          <w:rPr>
            <w:color w:val="1C1C1C"/>
            <w:sz w:val="28"/>
            <w:szCs w:val="28"/>
          </w:rPr>
          <w:delText xml:space="preserve">, </w:delText>
        </w:r>
      </w:del>
      <w:ins w:id="50" w:author="Baobab Ingénierie" w:date="2020-06-16T14:45:00Z">
        <w:r w:rsidR="00D6686B">
          <w:rPr>
            <w:color w:val="1C1C1C"/>
            <w:sz w:val="28"/>
            <w:szCs w:val="28"/>
          </w:rPr>
          <w:t xml:space="preserve">. </w:t>
        </w:r>
      </w:ins>
      <w:r w:rsidR="00D6686B">
        <w:rPr>
          <w:color w:val="1C1C1C"/>
          <w:sz w:val="28"/>
          <w:szCs w:val="28"/>
        </w:rPr>
        <w:t xml:space="preserve">Voici </w:t>
      </w:r>
      <w:r>
        <w:rPr>
          <w:color w:val="1C1C1C"/>
          <w:sz w:val="28"/>
          <w:szCs w:val="28"/>
        </w:rPr>
        <w:t>à quoi ressemble un script en React.js j'expliquerai ces différents points lorsque je parlerai de mon expérience.</w:t>
      </w:r>
    </w:p>
    <w:p w:rsidR="002D2501" w:rsidRDefault="00A30BF7">
      <w:pPr>
        <w:pStyle w:val="Textbody"/>
        <w:rPr>
          <w:color w:val="1C1C1C"/>
          <w:sz w:val="28"/>
          <w:szCs w:val="28"/>
        </w:rPr>
      </w:pPr>
      <w:r>
        <w:rPr>
          <w:color w:val="1C1C1C"/>
          <w:sz w:val="28"/>
          <w:szCs w:val="28"/>
        </w:rPr>
        <w:t>import React, {Component} from 'react';</w:t>
      </w:r>
    </w:p>
    <w:p w:rsidR="002D2501" w:rsidRDefault="00A30BF7">
      <w:pPr>
        <w:pStyle w:val="Textbody"/>
        <w:rPr>
          <w:color w:val="1C1C1C"/>
          <w:sz w:val="28"/>
          <w:szCs w:val="28"/>
        </w:rPr>
      </w:pPr>
      <w:r>
        <w:rPr>
          <w:color w:val="1C1C1C"/>
          <w:sz w:val="28"/>
          <w:szCs w:val="28"/>
        </w:rPr>
        <w:t>import {reduxForm} from'redux-form';</w:t>
      </w:r>
    </w:p>
    <w:p w:rsidR="002D2501" w:rsidRDefault="00A30BF7">
      <w:pPr>
        <w:pStyle w:val="Textbody"/>
        <w:rPr>
          <w:color w:val="1C1C1C"/>
          <w:sz w:val="28"/>
          <w:szCs w:val="28"/>
        </w:rPr>
      </w:pPr>
      <w:r>
        <w:rPr>
          <w:color w:val="1C1C1C"/>
          <w:sz w:val="28"/>
          <w:szCs w:val="28"/>
        </w:rPr>
        <w:t>import SurveyForm from'./SurveyForm';</w:t>
      </w:r>
    </w:p>
    <w:p w:rsidR="002D2501" w:rsidRDefault="00A30BF7">
      <w:pPr>
        <w:pStyle w:val="Textbody"/>
        <w:rPr>
          <w:color w:val="1C1C1C"/>
          <w:sz w:val="28"/>
          <w:szCs w:val="28"/>
        </w:rPr>
      </w:pPr>
      <w:r>
        <w:rPr>
          <w:color w:val="1C1C1C"/>
          <w:sz w:val="28"/>
          <w:szCs w:val="28"/>
        </w:rPr>
        <w:t>import SurveyFormReview from'./SurveyFormReview';</w:t>
      </w:r>
    </w:p>
    <w:p w:rsidR="002D2501" w:rsidRDefault="002D2501">
      <w:pPr>
        <w:pStyle w:val="Textbody"/>
        <w:rPr>
          <w:color w:val="1C1C1C"/>
          <w:sz w:val="28"/>
          <w:szCs w:val="28"/>
        </w:rPr>
      </w:pPr>
    </w:p>
    <w:p w:rsidR="002D2501" w:rsidRDefault="00A30BF7">
      <w:pPr>
        <w:pStyle w:val="Textbody"/>
        <w:rPr>
          <w:color w:val="1C1C1C"/>
          <w:sz w:val="28"/>
          <w:szCs w:val="28"/>
        </w:rPr>
      </w:pPr>
      <w:r>
        <w:rPr>
          <w:color w:val="1C1C1C"/>
          <w:sz w:val="28"/>
          <w:szCs w:val="28"/>
        </w:rPr>
        <w:t>class SurveyNew extends Component{</w:t>
      </w:r>
    </w:p>
    <w:p w:rsidR="002D2501" w:rsidRDefault="00A30BF7">
      <w:pPr>
        <w:pStyle w:val="Textbody"/>
        <w:rPr>
          <w:color w:val="1C1C1C"/>
          <w:sz w:val="28"/>
          <w:szCs w:val="28"/>
        </w:rPr>
      </w:pPr>
      <w:r>
        <w:rPr>
          <w:color w:val="1C1C1C"/>
          <w:sz w:val="28"/>
          <w:szCs w:val="28"/>
        </w:rPr>
        <w:tab/>
        <w:t>state = {showReview: false};</w:t>
      </w:r>
    </w:p>
    <w:p w:rsidR="002D2501" w:rsidRDefault="00A30BF7">
      <w:pPr>
        <w:pStyle w:val="Textbody"/>
        <w:rPr>
          <w:color w:val="1C1C1C"/>
          <w:sz w:val="28"/>
          <w:szCs w:val="28"/>
        </w:rPr>
      </w:pPr>
      <w:r>
        <w:rPr>
          <w:color w:val="1C1C1C"/>
          <w:sz w:val="28"/>
          <w:szCs w:val="28"/>
        </w:rPr>
        <w:tab/>
        <w:t>renderContent(){</w:t>
      </w:r>
    </w:p>
    <w:p w:rsidR="002D2501" w:rsidRDefault="00A30BF7">
      <w:pPr>
        <w:pStyle w:val="Textbody"/>
        <w:rPr>
          <w:color w:val="1C1C1C"/>
          <w:sz w:val="28"/>
          <w:szCs w:val="28"/>
        </w:rPr>
      </w:pPr>
      <w:r>
        <w:rPr>
          <w:color w:val="1C1C1C"/>
          <w:sz w:val="28"/>
          <w:szCs w:val="28"/>
        </w:rPr>
        <w:tab/>
      </w:r>
      <w:r>
        <w:rPr>
          <w:color w:val="1C1C1C"/>
          <w:sz w:val="28"/>
          <w:szCs w:val="28"/>
        </w:rPr>
        <w:tab/>
        <w:t>if(this.state.showReview){</w:t>
      </w:r>
    </w:p>
    <w:p w:rsidR="002D2501" w:rsidRDefault="00A30BF7">
      <w:pPr>
        <w:pStyle w:val="Textbody"/>
        <w:rPr>
          <w:color w:val="1C1C1C"/>
          <w:sz w:val="28"/>
          <w:szCs w:val="28"/>
        </w:rPr>
      </w:pPr>
      <w:r>
        <w:rPr>
          <w:color w:val="1C1C1C"/>
          <w:sz w:val="28"/>
          <w:szCs w:val="28"/>
        </w:rPr>
        <w:tab/>
      </w:r>
      <w:r>
        <w:rPr>
          <w:color w:val="1C1C1C"/>
          <w:sz w:val="28"/>
          <w:szCs w:val="28"/>
        </w:rPr>
        <w:tab/>
      </w:r>
      <w:r>
        <w:rPr>
          <w:color w:val="1C1C1C"/>
          <w:sz w:val="28"/>
          <w:szCs w:val="28"/>
        </w:rPr>
        <w:tab/>
        <w:t>return &lt;SurveyFormReview</w:t>
      </w:r>
    </w:p>
    <w:p w:rsidR="002D2501" w:rsidRDefault="00A30BF7">
      <w:pPr>
        <w:pStyle w:val="Textbody"/>
        <w:rPr>
          <w:color w:val="1C1C1C"/>
          <w:sz w:val="28"/>
          <w:szCs w:val="28"/>
        </w:rPr>
      </w:pPr>
      <w:r>
        <w:rPr>
          <w:color w:val="1C1C1C"/>
          <w:sz w:val="28"/>
          <w:szCs w:val="28"/>
        </w:rPr>
        <w:tab/>
      </w:r>
      <w:r>
        <w:rPr>
          <w:color w:val="1C1C1C"/>
          <w:sz w:val="28"/>
          <w:szCs w:val="28"/>
        </w:rPr>
        <w:tab/>
      </w:r>
      <w:r>
        <w:rPr>
          <w:color w:val="1C1C1C"/>
          <w:sz w:val="28"/>
          <w:szCs w:val="28"/>
        </w:rPr>
        <w:tab/>
        <w:t>onCancel={() =&gt;this.setState({showReview: false})}</w:t>
      </w:r>
    </w:p>
    <w:p w:rsidR="002D2501" w:rsidRDefault="00A30BF7">
      <w:pPr>
        <w:pStyle w:val="Textbody"/>
        <w:rPr>
          <w:color w:val="1C1C1C"/>
          <w:sz w:val="28"/>
          <w:szCs w:val="28"/>
        </w:rPr>
      </w:pPr>
      <w:r>
        <w:rPr>
          <w:color w:val="1C1C1C"/>
          <w:sz w:val="28"/>
          <w:szCs w:val="28"/>
        </w:rPr>
        <w:tab/>
      </w:r>
      <w:r>
        <w:rPr>
          <w:color w:val="1C1C1C"/>
          <w:sz w:val="28"/>
          <w:szCs w:val="28"/>
        </w:rPr>
        <w:tab/>
      </w:r>
      <w:r>
        <w:rPr>
          <w:color w:val="1C1C1C"/>
          <w:sz w:val="28"/>
          <w:szCs w:val="28"/>
        </w:rPr>
        <w:tab/>
        <w:t>/&gt;;</w:t>
      </w:r>
    </w:p>
    <w:p w:rsidR="002D2501" w:rsidRDefault="00A30BF7">
      <w:pPr>
        <w:pStyle w:val="Textbody"/>
        <w:rPr>
          <w:color w:val="1C1C1C"/>
          <w:sz w:val="28"/>
          <w:szCs w:val="28"/>
        </w:rPr>
      </w:pPr>
      <w:r>
        <w:rPr>
          <w:color w:val="1C1C1C"/>
          <w:sz w:val="28"/>
          <w:szCs w:val="28"/>
        </w:rPr>
        <w:tab/>
      </w:r>
      <w:r>
        <w:rPr>
          <w:color w:val="1C1C1C"/>
          <w:sz w:val="28"/>
          <w:szCs w:val="28"/>
        </w:rPr>
        <w:tab/>
        <w:t>}</w:t>
      </w:r>
    </w:p>
    <w:p w:rsidR="002D2501" w:rsidRDefault="00A30BF7">
      <w:pPr>
        <w:pStyle w:val="Textbody"/>
        <w:rPr>
          <w:color w:val="1C1C1C"/>
          <w:sz w:val="28"/>
          <w:szCs w:val="28"/>
        </w:rPr>
      </w:pPr>
      <w:r>
        <w:rPr>
          <w:color w:val="1C1C1C"/>
          <w:sz w:val="28"/>
          <w:szCs w:val="28"/>
        </w:rPr>
        <w:tab/>
      </w:r>
      <w:r>
        <w:rPr>
          <w:color w:val="1C1C1C"/>
          <w:sz w:val="28"/>
          <w:szCs w:val="28"/>
        </w:rPr>
        <w:tab/>
        <w:t>return &lt;SurveyForm</w:t>
      </w:r>
    </w:p>
    <w:p w:rsidR="002D2501" w:rsidRDefault="00A30BF7">
      <w:pPr>
        <w:pStyle w:val="Textbody"/>
        <w:rPr>
          <w:color w:val="1C1C1C"/>
          <w:sz w:val="28"/>
          <w:szCs w:val="28"/>
        </w:rPr>
      </w:pPr>
      <w:r>
        <w:rPr>
          <w:color w:val="1C1C1C"/>
          <w:sz w:val="28"/>
          <w:szCs w:val="28"/>
        </w:rPr>
        <w:tab/>
      </w:r>
      <w:r>
        <w:rPr>
          <w:color w:val="1C1C1C"/>
          <w:sz w:val="28"/>
          <w:szCs w:val="28"/>
        </w:rPr>
        <w:tab/>
        <w:t>onSurveySubmit={() =&gt;this.setState({showReview: true})}</w:t>
      </w:r>
    </w:p>
    <w:p w:rsidR="002D2501" w:rsidRDefault="00A30BF7">
      <w:pPr>
        <w:pStyle w:val="Textbody"/>
        <w:rPr>
          <w:color w:val="1C1C1C"/>
          <w:sz w:val="28"/>
          <w:szCs w:val="28"/>
        </w:rPr>
      </w:pPr>
      <w:r>
        <w:rPr>
          <w:color w:val="1C1C1C"/>
          <w:sz w:val="28"/>
          <w:szCs w:val="28"/>
        </w:rPr>
        <w:tab/>
      </w:r>
      <w:r>
        <w:rPr>
          <w:color w:val="1C1C1C"/>
          <w:sz w:val="28"/>
          <w:szCs w:val="28"/>
        </w:rPr>
        <w:tab/>
        <w:t>/&gt;;</w:t>
      </w:r>
    </w:p>
    <w:p w:rsidR="002D2501" w:rsidRDefault="00A30BF7">
      <w:pPr>
        <w:pStyle w:val="Textbody"/>
        <w:rPr>
          <w:color w:val="1C1C1C"/>
          <w:sz w:val="28"/>
          <w:szCs w:val="28"/>
        </w:rPr>
      </w:pPr>
      <w:r>
        <w:rPr>
          <w:color w:val="1C1C1C"/>
          <w:sz w:val="28"/>
          <w:szCs w:val="28"/>
        </w:rPr>
        <w:tab/>
        <w:t>}</w:t>
      </w:r>
    </w:p>
    <w:p w:rsidR="002D2501" w:rsidRDefault="00A30BF7">
      <w:pPr>
        <w:pStyle w:val="Textbody"/>
        <w:rPr>
          <w:color w:val="1C1C1C"/>
          <w:sz w:val="28"/>
          <w:szCs w:val="28"/>
        </w:rPr>
      </w:pPr>
      <w:r>
        <w:rPr>
          <w:color w:val="1C1C1C"/>
          <w:sz w:val="28"/>
          <w:szCs w:val="28"/>
        </w:rPr>
        <w:tab/>
        <w:t>render(){</w:t>
      </w:r>
    </w:p>
    <w:p w:rsidR="002D2501" w:rsidRDefault="00A30BF7">
      <w:pPr>
        <w:pStyle w:val="Textbody"/>
        <w:rPr>
          <w:color w:val="1C1C1C"/>
          <w:sz w:val="28"/>
          <w:szCs w:val="28"/>
        </w:rPr>
      </w:pPr>
      <w:r>
        <w:rPr>
          <w:color w:val="1C1C1C"/>
          <w:sz w:val="28"/>
          <w:szCs w:val="28"/>
        </w:rPr>
        <w:tab/>
      </w:r>
      <w:r>
        <w:rPr>
          <w:color w:val="1C1C1C"/>
          <w:sz w:val="28"/>
          <w:szCs w:val="28"/>
        </w:rPr>
        <w:tab/>
        <w:t>return(</w:t>
      </w:r>
    </w:p>
    <w:p w:rsidR="002D2501" w:rsidRDefault="00A30BF7">
      <w:pPr>
        <w:pStyle w:val="Textbody"/>
        <w:rPr>
          <w:color w:val="1C1C1C"/>
          <w:sz w:val="28"/>
          <w:szCs w:val="28"/>
        </w:rPr>
      </w:pPr>
      <w:r>
        <w:rPr>
          <w:color w:val="1C1C1C"/>
          <w:sz w:val="28"/>
          <w:szCs w:val="28"/>
        </w:rPr>
        <w:lastRenderedPageBreak/>
        <w:tab/>
      </w:r>
      <w:r>
        <w:rPr>
          <w:color w:val="1C1C1C"/>
          <w:sz w:val="28"/>
          <w:szCs w:val="28"/>
        </w:rPr>
        <w:tab/>
      </w:r>
      <w:r>
        <w:rPr>
          <w:color w:val="1C1C1C"/>
          <w:sz w:val="28"/>
          <w:szCs w:val="28"/>
        </w:rPr>
        <w:tab/>
        <w:t>&lt;div&gt;</w:t>
      </w:r>
    </w:p>
    <w:p w:rsidR="002D2501" w:rsidRDefault="00A30BF7">
      <w:pPr>
        <w:pStyle w:val="Textbody"/>
        <w:rPr>
          <w:color w:val="1C1C1C"/>
          <w:sz w:val="28"/>
          <w:szCs w:val="28"/>
        </w:rPr>
      </w:pPr>
      <w:r>
        <w:rPr>
          <w:color w:val="1C1C1C"/>
          <w:sz w:val="28"/>
          <w:szCs w:val="28"/>
        </w:rPr>
        <w:tab/>
      </w:r>
      <w:r>
        <w:rPr>
          <w:color w:val="1C1C1C"/>
          <w:sz w:val="28"/>
          <w:szCs w:val="28"/>
        </w:rPr>
        <w:tab/>
      </w:r>
      <w:r>
        <w:rPr>
          <w:color w:val="1C1C1C"/>
          <w:sz w:val="28"/>
          <w:szCs w:val="28"/>
        </w:rPr>
        <w:tab/>
        <w:t>{this.renderContent()}</w:t>
      </w:r>
    </w:p>
    <w:p w:rsidR="002D2501" w:rsidRDefault="00A30BF7">
      <w:pPr>
        <w:pStyle w:val="Textbody"/>
        <w:rPr>
          <w:color w:val="1C1C1C"/>
          <w:sz w:val="28"/>
          <w:szCs w:val="28"/>
        </w:rPr>
      </w:pPr>
      <w:r>
        <w:rPr>
          <w:color w:val="1C1C1C"/>
          <w:sz w:val="28"/>
          <w:szCs w:val="28"/>
        </w:rPr>
        <w:tab/>
      </w:r>
      <w:r>
        <w:rPr>
          <w:color w:val="1C1C1C"/>
          <w:sz w:val="28"/>
          <w:szCs w:val="28"/>
        </w:rPr>
        <w:tab/>
      </w:r>
      <w:r>
        <w:rPr>
          <w:color w:val="1C1C1C"/>
          <w:sz w:val="28"/>
          <w:szCs w:val="28"/>
        </w:rPr>
        <w:tab/>
        <w:t>&lt;/div&gt;</w:t>
      </w:r>
    </w:p>
    <w:p w:rsidR="002D2501" w:rsidRDefault="00A30BF7">
      <w:pPr>
        <w:pStyle w:val="Textbody"/>
        <w:rPr>
          <w:color w:val="1C1C1C"/>
          <w:sz w:val="28"/>
          <w:szCs w:val="28"/>
        </w:rPr>
      </w:pPr>
      <w:r>
        <w:rPr>
          <w:color w:val="1C1C1C"/>
          <w:sz w:val="28"/>
          <w:szCs w:val="28"/>
        </w:rPr>
        <w:tab/>
      </w:r>
      <w:r>
        <w:rPr>
          <w:color w:val="1C1C1C"/>
          <w:sz w:val="28"/>
          <w:szCs w:val="28"/>
        </w:rPr>
        <w:tab/>
        <w:t>);</w:t>
      </w:r>
    </w:p>
    <w:p w:rsidR="002D2501" w:rsidRDefault="00A30BF7">
      <w:pPr>
        <w:pStyle w:val="Textbody"/>
        <w:rPr>
          <w:color w:val="1C1C1C"/>
          <w:sz w:val="28"/>
          <w:szCs w:val="28"/>
        </w:rPr>
      </w:pPr>
      <w:r>
        <w:rPr>
          <w:color w:val="1C1C1C"/>
          <w:sz w:val="28"/>
          <w:szCs w:val="28"/>
        </w:rPr>
        <w:tab/>
        <w:t>};</w:t>
      </w:r>
    </w:p>
    <w:p w:rsidR="002D2501" w:rsidRDefault="00A30BF7">
      <w:pPr>
        <w:pStyle w:val="Textbody"/>
        <w:rPr>
          <w:color w:val="1C1C1C"/>
          <w:sz w:val="28"/>
          <w:szCs w:val="28"/>
        </w:rPr>
      </w:pPr>
      <w:r>
        <w:rPr>
          <w:color w:val="1C1C1C"/>
          <w:sz w:val="28"/>
          <w:szCs w:val="28"/>
        </w:rPr>
        <w:t>};</w:t>
      </w:r>
    </w:p>
    <w:p w:rsidR="002D2501" w:rsidRDefault="002D2501">
      <w:pPr>
        <w:pStyle w:val="Textbody"/>
        <w:rPr>
          <w:color w:val="1C1C1C"/>
          <w:sz w:val="28"/>
          <w:szCs w:val="28"/>
        </w:rPr>
      </w:pPr>
    </w:p>
    <w:p w:rsidR="002D2501" w:rsidRDefault="00A30BF7">
      <w:pPr>
        <w:pStyle w:val="Textbody"/>
        <w:rPr>
          <w:color w:val="1C1C1C"/>
          <w:sz w:val="28"/>
          <w:szCs w:val="28"/>
        </w:rPr>
      </w:pPr>
      <w:r>
        <w:rPr>
          <w:color w:val="1C1C1C"/>
          <w:sz w:val="28"/>
          <w:szCs w:val="28"/>
        </w:rPr>
        <w:t>export default reduxForm({</w:t>
      </w:r>
    </w:p>
    <w:p w:rsidR="002D2501" w:rsidRDefault="00A30BF7">
      <w:pPr>
        <w:pStyle w:val="Textbody"/>
        <w:rPr>
          <w:color w:val="1C1C1C"/>
          <w:sz w:val="28"/>
          <w:szCs w:val="28"/>
        </w:rPr>
      </w:pPr>
      <w:r>
        <w:rPr>
          <w:color w:val="1C1C1C"/>
          <w:sz w:val="28"/>
          <w:szCs w:val="28"/>
        </w:rPr>
        <w:tab/>
        <w:t>form: 'surveyForm',</w:t>
      </w:r>
    </w:p>
    <w:p w:rsidR="002D2501" w:rsidRDefault="00A30BF7">
      <w:pPr>
        <w:pStyle w:val="Textbody"/>
        <w:rPr>
          <w:color w:val="1C1C1C"/>
          <w:sz w:val="28"/>
          <w:szCs w:val="28"/>
        </w:rPr>
      </w:pPr>
      <w:r>
        <w:rPr>
          <w:color w:val="1C1C1C"/>
          <w:sz w:val="28"/>
          <w:szCs w:val="28"/>
        </w:rPr>
        <w:t>}) (SurveyNew);</w:t>
      </w:r>
    </w:p>
    <w:p w:rsidR="002D2501" w:rsidRDefault="00A30BF7">
      <w:pPr>
        <w:pStyle w:val="Textbody"/>
        <w:numPr>
          <w:ilvl w:val="0"/>
          <w:numId w:val="7"/>
        </w:numPr>
        <w:rPr>
          <w:color w:val="1C1C1C"/>
          <w:sz w:val="28"/>
          <w:szCs w:val="28"/>
        </w:rPr>
      </w:pPr>
      <w:r w:rsidRPr="00D6686B">
        <w:rPr>
          <w:b/>
          <w:color w:val="1C1C1C"/>
          <w:sz w:val="28"/>
          <w:szCs w:val="28"/>
          <w:rPrChange w:id="51" w:author="Baobab Ingénierie" w:date="2020-06-16T14:45:00Z">
            <w:rPr>
              <w:color w:val="1C1C1C"/>
              <w:sz w:val="28"/>
              <w:szCs w:val="28"/>
            </w:rPr>
          </w:rPrChange>
        </w:rPr>
        <w:t>Node.js</w:t>
      </w:r>
      <w:r>
        <w:rPr>
          <w:color w:val="1C1C1C"/>
          <w:sz w:val="28"/>
          <w:szCs w:val="28"/>
        </w:rPr>
        <w:t xml:space="preserve"> est un logiciel serveur qui va permettre d'utiliser JavaScript côté back-end c'est </w:t>
      </w:r>
      <w:ins w:id="52" w:author="Baobab Ingénierie" w:date="2020-06-16T14:45:00Z">
        <w:r w:rsidR="0087262D">
          <w:rPr>
            <w:color w:val="1C1C1C"/>
            <w:sz w:val="28"/>
            <w:szCs w:val="28"/>
          </w:rPr>
          <w:t>« </w:t>
        </w:r>
      </w:ins>
      <w:r>
        <w:rPr>
          <w:color w:val="1C1C1C"/>
          <w:sz w:val="28"/>
          <w:szCs w:val="28"/>
        </w:rPr>
        <w:t>la</w:t>
      </w:r>
      <w:ins w:id="53" w:author="Baobab Ingénierie" w:date="2020-06-16T14:45:00Z">
        <w:r w:rsidR="0087262D">
          <w:rPr>
            <w:color w:val="1C1C1C"/>
            <w:sz w:val="28"/>
            <w:szCs w:val="28"/>
          </w:rPr>
          <w:t> »</w:t>
        </w:r>
      </w:ins>
      <w:r>
        <w:rPr>
          <w:color w:val="1C1C1C"/>
          <w:sz w:val="28"/>
          <w:szCs w:val="28"/>
        </w:rPr>
        <w:t xml:space="preserve"> structure de </w:t>
      </w:r>
      <w:del w:id="54" w:author="Baobab Ingénierie" w:date="2020-06-16T14:45:00Z">
        <w:r w:rsidDel="0087262D">
          <w:rPr>
            <w:color w:val="1C1C1C"/>
            <w:sz w:val="28"/>
            <w:szCs w:val="28"/>
          </w:rPr>
          <w:delText xml:space="preserve">de </w:delText>
        </w:r>
      </w:del>
      <w:r>
        <w:rPr>
          <w:color w:val="1C1C1C"/>
          <w:sz w:val="28"/>
          <w:szCs w:val="28"/>
        </w:rPr>
        <w:t>ces quatre fonctionnalités</w:t>
      </w:r>
      <w:ins w:id="55" w:author="Baobab Ingénierie" w:date="2020-06-16T14:45:00Z">
        <w:r w:rsidR="0087262D">
          <w:rPr>
            <w:color w:val="1C1C1C"/>
            <w:sz w:val="28"/>
            <w:szCs w:val="28"/>
          </w:rPr>
          <w:t> :</w:t>
        </w:r>
      </w:ins>
      <w:r>
        <w:rPr>
          <w:color w:val="1C1C1C"/>
          <w:sz w:val="28"/>
          <w:szCs w:val="28"/>
        </w:rPr>
        <w:t xml:space="preserve"> sans lui les trois autres ne peuvent fonctionner vu qu'il est celui qui détient le langage nécessaire au fonctionnement de ceux-ci.</w:t>
      </w:r>
    </w:p>
    <w:p w:rsidR="002D2501" w:rsidRDefault="002D2501">
      <w:pPr>
        <w:pStyle w:val="Textbody"/>
        <w:rPr>
          <w:color w:val="1C1C1C"/>
          <w:sz w:val="28"/>
          <w:szCs w:val="28"/>
        </w:rPr>
      </w:pPr>
    </w:p>
    <w:p w:rsidR="00916F93" w:rsidRDefault="00A30BF7">
      <w:pPr>
        <w:pStyle w:val="Textbody"/>
        <w:rPr>
          <w:ins w:id="56" w:author="Baobab Ingénierie" w:date="2020-06-16T14:48:00Z"/>
          <w:color w:val="1C1C1C"/>
          <w:sz w:val="28"/>
          <w:szCs w:val="28"/>
        </w:rPr>
      </w:pPr>
      <w:r>
        <w:rPr>
          <w:color w:val="1C1C1C"/>
          <w:sz w:val="28"/>
          <w:szCs w:val="28"/>
        </w:rPr>
        <w:t xml:space="preserve">Durant mon stage j'ai </w:t>
      </w:r>
      <w:del w:id="57" w:author="Baobab Ingénierie" w:date="2020-06-16T14:46:00Z">
        <w:r w:rsidDel="00700B0C">
          <w:rPr>
            <w:color w:val="1C1C1C"/>
            <w:sz w:val="28"/>
            <w:szCs w:val="28"/>
          </w:rPr>
          <w:delText xml:space="preserve">eu </w:delText>
        </w:r>
      </w:del>
      <w:ins w:id="58" w:author="Baobab Ingénierie" w:date="2020-06-16T14:46:00Z">
        <w:r w:rsidR="00700B0C">
          <w:rPr>
            <w:color w:val="1C1C1C"/>
            <w:sz w:val="28"/>
            <w:szCs w:val="28"/>
          </w:rPr>
          <w:t xml:space="preserve">suivi </w:t>
        </w:r>
      </w:ins>
      <w:r>
        <w:rPr>
          <w:color w:val="1C1C1C"/>
          <w:sz w:val="28"/>
          <w:szCs w:val="28"/>
        </w:rPr>
        <w:t xml:space="preserve">un cours qui montrait comment créer une application </w:t>
      </w:r>
      <w:r w:rsidR="00700B0C">
        <w:rPr>
          <w:color w:val="1C1C1C"/>
          <w:sz w:val="28"/>
          <w:szCs w:val="28"/>
        </w:rPr>
        <w:t xml:space="preserve">Web </w:t>
      </w:r>
      <w:r>
        <w:rPr>
          <w:color w:val="1C1C1C"/>
          <w:sz w:val="28"/>
          <w:szCs w:val="28"/>
        </w:rPr>
        <w:t xml:space="preserve">sous MERN </w:t>
      </w:r>
      <w:ins w:id="59" w:author="Baobab Ingénierie" w:date="2020-06-16T14:47:00Z">
        <w:r w:rsidR="00916F93">
          <w:rPr>
            <w:color w:val="1C1C1C"/>
            <w:sz w:val="28"/>
            <w:szCs w:val="28"/>
          </w:rPr>
          <w:t xml:space="preserve">sous la forme </w:t>
        </w:r>
      </w:ins>
      <w:del w:id="60" w:author="Baobab Ingénierie" w:date="2020-06-16T14:47:00Z">
        <w:r w:rsidDel="00916F93">
          <w:rPr>
            <w:color w:val="1C1C1C"/>
            <w:sz w:val="28"/>
            <w:szCs w:val="28"/>
          </w:rPr>
          <w:delText xml:space="preserve">en format </w:delText>
        </w:r>
      </w:del>
      <w:r>
        <w:rPr>
          <w:color w:val="1C1C1C"/>
          <w:sz w:val="28"/>
          <w:szCs w:val="28"/>
        </w:rPr>
        <w:t>de plusieurs vidéos</w:t>
      </w:r>
      <w:ins w:id="61" w:author="Baobab Ingénierie" w:date="2020-06-16T14:47:00Z">
        <w:r w:rsidR="00916F93">
          <w:rPr>
            <w:color w:val="1C1C1C"/>
            <w:sz w:val="28"/>
            <w:szCs w:val="28"/>
          </w:rPr>
          <w:t>.</w:t>
        </w:r>
      </w:ins>
      <w:r>
        <w:rPr>
          <w:color w:val="1C1C1C"/>
          <w:sz w:val="28"/>
          <w:szCs w:val="28"/>
        </w:rPr>
        <w:t xml:space="preserve"> </w:t>
      </w:r>
      <w:r w:rsidR="00916F93">
        <w:rPr>
          <w:color w:val="1C1C1C"/>
          <w:sz w:val="28"/>
          <w:szCs w:val="28"/>
        </w:rPr>
        <w:t xml:space="preserve">Donc </w:t>
      </w:r>
      <w:r>
        <w:rPr>
          <w:color w:val="1C1C1C"/>
          <w:sz w:val="28"/>
          <w:szCs w:val="28"/>
        </w:rPr>
        <w:t xml:space="preserve">j'ai </w:t>
      </w:r>
      <w:del w:id="62" w:author="Baobab Ingénierie" w:date="2020-06-16T14:47:00Z">
        <w:r w:rsidDel="00916F93">
          <w:rPr>
            <w:color w:val="1C1C1C"/>
            <w:sz w:val="28"/>
            <w:szCs w:val="28"/>
          </w:rPr>
          <w:delText>du</w:delText>
        </w:r>
      </w:del>
      <w:ins w:id="63" w:author="Baobab Ingénierie" w:date="2020-06-16T14:47:00Z">
        <w:r w:rsidR="00916F93">
          <w:rPr>
            <w:color w:val="1C1C1C"/>
            <w:sz w:val="28"/>
            <w:szCs w:val="28"/>
          </w:rPr>
          <w:t>dû</w:t>
        </w:r>
      </w:ins>
      <w:r>
        <w:rPr>
          <w:color w:val="1C1C1C"/>
          <w:sz w:val="28"/>
          <w:szCs w:val="28"/>
        </w:rPr>
        <w:t xml:space="preserve"> suivre le </w:t>
      </w:r>
      <w:del w:id="64" w:author="Baobab Ingénierie" w:date="2020-06-16T14:47:00Z">
        <w:r w:rsidDel="00916F93">
          <w:rPr>
            <w:color w:val="1C1C1C"/>
            <w:sz w:val="28"/>
            <w:szCs w:val="28"/>
          </w:rPr>
          <w:delText xml:space="preserve">procéder </w:delText>
        </w:r>
      </w:del>
      <w:ins w:id="65" w:author="Baobab Ingénierie" w:date="2020-06-16T14:47:00Z">
        <w:r w:rsidR="00916F93">
          <w:rPr>
            <w:color w:val="1C1C1C"/>
            <w:sz w:val="28"/>
            <w:szCs w:val="28"/>
          </w:rPr>
          <w:t xml:space="preserve">procédé </w:t>
        </w:r>
      </w:ins>
      <w:r>
        <w:rPr>
          <w:color w:val="1C1C1C"/>
          <w:sz w:val="28"/>
          <w:szCs w:val="28"/>
        </w:rPr>
        <w:t xml:space="preserve">comme il le fallait et </w:t>
      </w:r>
      <w:del w:id="66" w:author="Baobab Ingénierie" w:date="2020-06-16T14:48:00Z">
        <w:r w:rsidDel="00916F93">
          <w:rPr>
            <w:color w:val="1C1C1C"/>
            <w:sz w:val="28"/>
            <w:szCs w:val="28"/>
          </w:rPr>
          <w:delText xml:space="preserve">assimilé </w:delText>
        </w:r>
      </w:del>
      <w:ins w:id="67" w:author="Baobab Ingénierie" w:date="2020-06-16T14:48:00Z">
        <w:r w:rsidR="00916F93">
          <w:rPr>
            <w:color w:val="1C1C1C"/>
            <w:sz w:val="28"/>
            <w:szCs w:val="28"/>
          </w:rPr>
          <w:t xml:space="preserve">assimiler </w:t>
        </w:r>
      </w:ins>
      <w:r>
        <w:rPr>
          <w:color w:val="1C1C1C"/>
          <w:sz w:val="28"/>
          <w:szCs w:val="28"/>
        </w:rPr>
        <w:t>toutes les composantes</w:t>
      </w:r>
      <w:ins w:id="68" w:author="Baobab Ingénierie" w:date="2020-06-16T14:48:00Z">
        <w:r w:rsidR="00916F93">
          <w:rPr>
            <w:color w:val="1C1C1C"/>
            <w:sz w:val="28"/>
            <w:szCs w:val="28"/>
          </w:rPr>
          <w:t>,</w:t>
        </w:r>
      </w:ins>
      <w:r>
        <w:rPr>
          <w:color w:val="1C1C1C"/>
          <w:sz w:val="28"/>
          <w:szCs w:val="28"/>
        </w:rPr>
        <w:t xml:space="preserve"> fonctionnalités et rôles de chacun dans des cas différents. </w:t>
      </w:r>
    </w:p>
    <w:p w:rsidR="00916F93" w:rsidRDefault="00A30BF7">
      <w:pPr>
        <w:pStyle w:val="Textbody"/>
        <w:rPr>
          <w:ins w:id="69" w:author="Baobab Ingénierie" w:date="2020-06-16T14:49:00Z"/>
          <w:color w:val="1C1C1C"/>
          <w:sz w:val="28"/>
          <w:szCs w:val="28"/>
        </w:rPr>
      </w:pPr>
      <w:r>
        <w:rPr>
          <w:color w:val="1C1C1C"/>
          <w:sz w:val="28"/>
          <w:szCs w:val="28"/>
        </w:rPr>
        <w:t>Par exemple</w:t>
      </w:r>
      <w:ins w:id="70" w:author="Baobab Ingénierie" w:date="2020-06-16T14:51:00Z">
        <w:r w:rsidR="008A15D8">
          <w:rPr>
            <w:color w:val="1C1C1C"/>
            <w:sz w:val="28"/>
            <w:szCs w:val="28"/>
          </w:rPr>
          <w:t>,</w:t>
        </w:r>
      </w:ins>
      <w:r>
        <w:rPr>
          <w:color w:val="1C1C1C"/>
          <w:sz w:val="28"/>
          <w:szCs w:val="28"/>
        </w:rPr>
        <w:t xml:space="preserve"> MongoDB est intervenu pour enregistrer les données des personnes qui se connectaient à l'application via </w:t>
      </w:r>
      <w:r w:rsidR="00916F93">
        <w:rPr>
          <w:color w:val="1C1C1C"/>
          <w:sz w:val="28"/>
          <w:szCs w:val="28"/>
        </w:rPr>
        <w:t xml:space="preserve">Google </w:t>
      </w:r>
      <w:r>
        <w:rPr>
          <w:color w:val="1C1C1C"/>
          <w:sz w:val="28"/>
          <w:szCs w:val="28"/>
        </w:rPr>
        <w:t>mais aussi pour l'utilisation de mongoose qui est une librairie pour MongoDB et qui permet de gérer les relations entre les données sous forme objet</w:t>
      </w:r>
      <w:ins w:id="71" w:author="Baobab Ingénierie" w:date="2020-06-16T14:48:00Z">
        <w:r w:rsidR="00916F93">
          <w:rPr>
            <w:color w:val="1C1C1C"/>
            <w:sz w:val="28"/>
            <w:szCs w:val="28"/>
          </w:rPr>
          <w:t>.</w:t>
        </w:r>
      </w:ins>
      <w:r>
        <w:rPr>
          <w:color w:val="1C1C1C"/>
          <w:sz w:val="28"/>
          <w:szCs w:val="28"/>
        </w:rPr>
        <w:t xml:space="preserve"> </w:t>
      </w:r>
      <w:r w:rsidR="00916F93">
        <w:rPr>
          <w:color w:val="1C1C1C"/>
          <w:sz w:val="28"/>
          <w:szCs w:val="28"/>
        </w:rPr>
        <w:t xml:space="preserve">Donc </w:t>
      </w:r>
      <w:r>
        <w:rPr>
          <w:color w:val="1C1C1C"/>
          <w:sz w:val="28"/>
          <w:szCs w:val="28"/>
        </w:rPr>
        <w:t xml:space="preserve">quand il fallait mettre en place des données on utilisait la librairie mongoose via MongoDB. </w:t>
      </w:r>
    </w:p>
    <w:p w:rsidR="008A15D8" w:rsidRDefault="00A30BF7">
      <w:pPr>
        <w:pStyle w:val="Textbody"/>
        <w:rPr>
          <w:ins w:id="72" w:author="Baobab Ingénierie" w:date="2020-06-16T14:52:00Z"/>
          <w:color w:val="1C1C1C"/>
          <w:sz w:val="28"/>
          <w:szCs w:val="28"/>
        </w:rPr>
      </w:pPr>
      <w:r>
        <w:rPr>
          <w:color w:val="1C1C1C"/>
          <w:sz w:val="28"/>
          <w:szCs w:val="28"/>
        </w:rPr>
        <w:t xml:space="preserve">Express.js est intervenu lorsqu'il fallait utiliser </w:t>
      </w:r>
      <w:ins w:id="73" w:author="Baobab Ingénierie" w:date="2020-06-16T14:51:00Z">
        <w:r w:rsidR="008A15D8">
          <w:rPr>
            <w:color w:val="1C1C1C"/>
            <w:sz w:val="28"/>
            <w:szCs w:val="28"/>
          </w:rPr>
          <w:t>et</w:t>
        </w:r>
      </w:ins>
      <w:del w:id="74" w:author="Baobab Ingénierie" w:date="2020-06-16T14:51:00Z">
        <w:r w:rsidDel="008A15D8">
          <w:rPr>
            <w:color w:val="1C1C1C"/>
            <w:sz w:val="28"/>
            <w:szCs w:val="28"/>
          </w:rPr>
          <w:delText>les</w:delText>
        </w:r>
      </w:del>
      <w:r>
        <w:rPr>
          <w:color w:val="1C1C1C"/>
          <w:sz w:val="28"/>
          <w:szCs w:val="28"/>
        </w:rPr>
        <w:t xml:space="preserve"> mettre le site sous le serveur local qui a généralement le port 3000</w:t>
      </w:r>
      <w:del w:id="75" w:author="Baobab Ingénierie" w:date="2020-06-16T14:51:00Z">
        <w:r w:rsidDel="008A15D8">
          <w:rPr>
            <w:color w:val="1C1C1C"/>
            <w:sz w:val="28"/>
            <w:szCs w:val="28"/>
          </w:rPr>
          <w:delText xml:space="preserve"> et </w:delText>
        </w:r>
      </w:del>
      <w:ins w:id="76" w:author="Baobab Ingénierie" w:date="2020-06-16T14:51:00Z">
        <w:r w:rsidR="008A15D8">
          <w:rPr>
            <w:color w:val="1C1C1C"/>
            <w:sz w:val="28"/>
            <w:szCs w:val="28"/>
          </w:rPr>
          <w:t xml:space="preserve">. </w:t>
        </w:r>
      </w:ins>
      <w:r w:rsidR="008A15D8">
        <w:rPr>
          <w:color w:val="1C1C1C"/>
          <w:sz w:val="28"/>
          <w:szCs w:val="28"/>
        </w:rPr>
        <w:t xml:space="preserve">Grâce </w:t>
      </w:r>
      <w:r>
        <w:rPr>
          <w:color w:val="1C1C1C"/>
          <w:sz w:val="28"/>
          <w:szCs w:val="28"/>
        </w:rPr>
        <w:t>à lui on a pu voir un aperçu côté front-end du code écrit, il permet aussi d'ut</w:t>
      </w:r>
      <w:ins w:id="77" w:author="Baobab Ingénierie" w:date="2020-06-16T14:52:00Z">
        <w:r w:rsidR="008A15D8">
          <w:rPr>
            <w:color w:val="1C1C1C"/>
            <w:sz w:val="28"/>
            <w:szCs w:val="28"/>
          </w:rPr>
          <w:t>i</w:t>
        </w:r>
      </w:ins>
      <w:r>
        <w:rPr>
          <w:color w:val="1C1C1C"/>
          <w:sz w:val="28"/>
          <w:szCs w:val="28"/>
        </w:rPr>
        <w:t>liser des API via passport.js</w:t>
      </w:r>
      <w:del w:id="78" w:author="Baobab Ingénierie" w:date="2020-06-16T14:52:00Z">
        <w:r w:rsidDel="008A15D8">
          <w:rPr>
            <w:color w:val="1C1C1C"/>
            <w:sz w:val="28"/>
            <w:szCs w:val="28"/>
          </w:rPr>
          <w:delText xml:space="preserve"> </w:delText>
        </w:r>
      </w:del>
      <w:ins w:id="79" w:author="Baobab Ingénierie" w:date="2020-06-16T14:52:00Z">
        <w:r w:rsidR="008A15D8">
          <w:rPr>
            <w:color w:val="1C1C1C"/>
            <w:sz w:val="28"/>
            <w:szCs w:val="28"/>
          </w:rPr>
          <w:t xml:space="preserve"> : </w:t>
        </w:r>
      </w:ins>
      <w:r>
        <w:rPr>
          <w:color w:val="1C1C1C"/>
          <w:sz w:val="28"/>
          <w:szCs w:val="28"/>
        </w:rPr>
        <w:t xml:space="preserve">c'est </w:t>
      </w:r>
      <w:del w:id="80" w:author="Baobab Ingénierie" w:date="2020-06-16T14:52:00Z">
        <w:r w:rsidDel="008A15D8">
          <w:rPr>
            <w:color w:val="1C1C1C"/>
            <w:sz w:val="28"/>
            <w:szCs w:val="28"/>
          </w:rPr>
          <w:delText xml:space="preserve">par </w:delText>
        </w:r>
      </w:del>
      <w:r>
        <w:rPr>
          <w:color w:val="1C1C1C"/>
          <w:sz w:val="28"/>
          <w:szCs w:val="28"/>
        </w:rPr>
        <w:t xml:space="preserve">là qu'on a pris l'API pour la connexion à l'application via </w:t>
      </w:r>
      <w:r w:rsidR="008A15D8">
        <w:rPr>
          <w:color w:val="1C1C1C"/>
          <w:sz w:val="28"/>
          <w:szCs w:val="28"/>
        </w:rPr>
        <w:t>Google</w:t>
      </w:r>
      <w:r>
        <w:rPr>
          <w:color w:val="1C1C1C"/>
          <w:sz w:val="28"/>
          <w:szCs w:val="28"/>
        </w:rPr>
        <w:t xml:space="preserve">. </w:t>
      </w:r>
    </w:p>
    <w:p w:rsidR="00C9519F" w:rsidRDefault="00A30BF7">
      <w:pPr>
        <w:pStyle w:val="Textbody"/>
        <w:rPr>
          <w:ins w:id="81" w:author="Baobab Ingénierie" w:date="2020-06-16T14:54:00Z"/>
          <w:color w:val="1C1C1C"/>
          <w:sz w:val="28"/>
          <w:szCs w:val="28"/>
        </w:rPr>
      </w:pPr>
      <w:r>
        <w:rPr>
          <w:color w:val="1C1C1C"/>
          <w:sz w:val="28"/>
          <w:szCs w:val="28"/>
        </w:rPr>
        <w:t>React.js est la bibliothèque qu'on a utilisé pour rendre le site visible sur le localhost 3000</w:t>
      </w:r>
      <w:ins w:id="82" w:author="Baobab Ingénierie" w:date="2020-06-16T14:53:00Z">
        <w:r w:rsidR="00C9519F">
          <w:rPr>
            <w:color w:val="1C1C1C"/>
            <w:sz w:val="28"/>
            <w:szCs w:val="28"/>
          </w:rPr>
          <w:t>,</w:t>
        </w:r>
      </w:ins>
      <w:r>
        <w:rPr>
          <w:color w:val="1C1C1C"/>
          <w:sz w:val="28"/>
          <w:szCs w:val="28"/>
        </w:rPr>
        <w:t xml:space="preserve"> grâce à ses méthodes qui sont </w:t>
      </w:r>
      <w:del w:id="83" w:author="Baobab Ingénierie" w:date="2020-06-16T14:54:00Z">
        <w:r w:rsidDel="00C9519F">
          <w:rPr>
            <w:color w:val="1C1C1C"/>
            <w:sz w:val="28"/>
            <w:szCs w:val="28"/>
          </w:rPr>
          <w:delText xml:space="preserve">autant </w:delText>
        </w:r>
      </w:del>
      <w:ins w:id="84" w:author="Baobab Ingénierie" w:date="2020-06-16T14:54:00Z">
        <w:r w:rsidR="00C9519F">
          <w:rPr>
            <w:color w:val="1C1C1C"/>
            <w:sz w:val="28"/>
            <w:szCs w:val="28"/>
          </w:rPr>
          <w:t xml:space="preserve">aussi </w:t>
        </w:r>
      </w:ins>
      <w:r>
        <w:rPr>
          <w:color w:val="1C1C1C"/>
          <w:sz w:val="28"/>
          <w:szCs w:val="28"/>
        </w:rPr>
        <w:t xml:space="preserve">vastes </w:t>
      </w:r>
      <w:del w:id="85" w:author="Baobab Ingénierie" w:date="2020-06-16T14:54:00Z">
        <w:r w:rsidDel="00C9519F">
          <w:rPr>
            <w:color w:val="1C1C1C"/>
            <w:sz w:val="28"/>
            <w:szCs w:val="28"/>
          </w:rPr>
          <w:delText xml:space="preserve">que </w:delText>
        </w:r>
      </w:del>
      <w:ins w:id="86" w:author="Baobab Ingénierie" w:date="2020-06-16T14:54:00Z">
        <w:r w:rsidR="00C9519F">
          <w:rPr>
            <w:color w:val="1C1C1C"/>
            <w:sz w:val="28"/>
            <w:szCs w:val="28"/>
          </w:rPr>
          <w:t>qu’</w:t>
        </w:r>
      </w:ins>
      <w:r>
        <w:rPr>
          <w:color w:val="1C1C1C"/>
          <w:sz w:val="28"/>
          <w:szCs w:val="28"/>
        </w:rPr>
        <w:t>intéressantes</w:t>
      </w:r>
      <w:del w:id="87" w:author="Baobab Ingénierie" w:date="2020-06-16T14:54:00Z">
        <w:r w:rsidDel="00C9519F">
          <w:rPr>
            <w:color w:val="1C1C1C"/>
            <w:sz w:val="28"/>
            <w:szCs w:val="28"/>
          </w:rPr>
          <w:delText xml:space="preserve">, </w:delText>
        </w:r>
      </w:del>
      <w:ins w:id="88" w:author="Baobab Ingénierie" w:date="2020-06-16T14:54:00Z">
        <w:r w:rsidR="00C9519F">
          <w:rPr>
            <w:color w:val="1C1C1C"/>
            <w:sz w:val="28"/>
            <w:szCs w:val="28"/>
          </w:rPr>
          <w:t xml:space="preserve">. </w:t>
        </w:r>
      </w:ins>
      <w:r w:rsidR="00C9519F">
        <w:rPr>
          <w:color w:val="1C1C1C"/>
          <w:sz w:val="28"/>
          <w:szCs w:val="28"/>
        </w:rPr>
        <w:t xml:space="preserve">C'est </w:t>
      </w:r>
      <w:r>
        <w:rPr>
          <w:color w:val="1C1C1C"/>
          <w:sz w:val="28"/>
          <w:szCs w:val="28"/>
        </w:rPr>
        <w:t>la partie qui pour ma part m'a le plu</w:t>
      </w:r>
      <w:ins w:id="89" w:author="Baobab Ingénierie" w:date="2020-06-16T14:54:00Z">
        <w:r w:rsidR="00C9519F">
          <w:rPr>
            <w:color w:val="1C1C1C"/>
            <w:sz w:val="28"/>
            <w:szCs w:val="28"/>
          </w:rPr>
          <w:t>s</w:t>
        </w:r>
      </w:ins>
      <w:r>
        <w:rPr>
          <w:color w:val="1C1C1C"/>
          <w:sz w:val="28"/>
          <w:szCs w:val="28"/>
        </w:rPr>
        <w:t xml:space="preserve"> </w:t>
      </w:r>
      <w:del w:id="90" w:author="Baobab Ingénierie" w:date="2020-06-16T14:54:00Z">
        <w:r w:rsidDel="00C9519F">
          <w:rPr>
            <w:color w:val="1C1C1C"/>
            <w:sz w:val="28"/>
            <w:szCs w:val="28"/>
          </w:rPr>
          <w:delText xml:space="preserve">le </w:delText>
        </w:r>
      </w:del>
      <w:r>
        <w:rPr>
          <w:color w:val="1C1C1C"/>
          <w:sz w:val="28"/>
          <w:szCs w:val="28"/>
        </w:rPr>
        <w:t>plu</w:t>
      </w:r>
      <w:del w:id="91" w:author="Baobab Ingénierie" w:date="2020-06-16T14:54:00Z">
        <w:r w:rsidDel="00C9519F">
          <w:rPr>
            <w:color w:val="1C1C1C"/>
            <w:sz w:val="28"/>
            <w:szCs w:val="28"/>
          </w:rPr>
          <w:delText>s</w:delText>
        </w:r>
      </w:del>
      <w:r>
        <w:rPr>
          <w:color w:val="1C1C1C"/>
          <w:sz w:val="28"/>
          <w:szCs w:val="28"/>
        </w:rPr>
        <w:t xml:space="preserve"> et qui m'a donné envie d'en connaître davantage sur MERN</w:t>
      </w:r>
      <w:ins w:id="92" w:author="Baobab Ingénierie" w:date="2020-06-16T14:54:00Z">
        <w:r w:rsidR="00C9519F">
          <w:rPr>
            <w:color w:val="1C1C1C"/>
            <w:sz w:val="28"/>
            <w:szCs w:val="28"/>
          </w:rPr>
          <w:t>.</w:t>
        </w:r>
      </w:ins>
      <w:del w:id="93" w:author="Baobab Ingénierie" w:date="2020-06-16T14:54:00Z">
        <w:r w:rsidDel="00C9519F">
          <w:rPr>
            <w:color w:val="1C1C1C"/>
            <w:sz w:val="28"/>
            <w:szCs w:val="28"/>
          </w:rPr>
          <w:delText xml:space="preserve"> </w:delText>
        </w:r>
      </w:del>
    </w:p>
    <w:p w:rsidR="00DB71BD" w:rsidRDefault="00C9519F">
      <w:pPr>
        <w:pStyle w:val="Textbody"/>
        <w:rPr>
          <w:ins w:id="94" w:author="Baobab Ingénierie" w:date="2020-06-16T14:56:00Z"/>
          <w:color w:val="1C1C1C"/>
          <w:sz w:val="28"/>
          <w:szCs w:val="28"/>
        </w:rPr>
      </w:pPr>
      <w:r>
        <w:rPr>
          <w:color w:val="1C1C1C"/>
          <w:sz w:val="28"/>
          <w:szCs w:val="28"/>
        </w:rPr>
        <w:t xml:space="preserve">C'est </w:t>
      </w:r>
      <w:r w:rsidR="00A30BF7">
        <w:rPr>
          <w:color w:val="1C1C1C"/>
          <w:sz w:val="28"/>
          <w:szCs w:val="28"/>
        </w:rPr>
        <w:t xml:space="preserve">une bibliothèque assez complexe mais </w:t>
      </w:r>
      <w:ins w:id="95" w:author="Baobab Ingénierie" w:date="2020-06-16T14:55:00Z">
        <w:r w:rsidR="00DB71BD">
          <w:rPr>
            <w:color w:val="1C1C1C"/>
            <w:sz w:val="28"/>
            <w:szCs w:val="28"/>
          </w:rPr>
          <w:t xml:space="preserve">nécessitant </w:t>
        </w:r>
      </w:ins>
      <w:del w:id="96" w:author="Baobab Ingénierie" w:date="2020-06-16T14:55:00Z">
        <w:r w:rsidR="00A30BF7" w:rsidDel="00DB71BD">
          <w:rPr>
            <w:color w:val="1C1C1C"/>
            <w:sz w:val="28"/>
            <w:szCs w:val="28"/>
          </w:rPr>
          <w:delText xml:space="preserve">avec </w:delText>
        </w:r>
      </w:del>
      <w:r w:rsidR="00A30BF7">
        <w:rPr>
          <w:color w:val="1C1C1C"/>
          <w:sz w:val="28"/>
          <w:szCs w:val="28"/>
        </w:rPr>
        <w:t>peu de codes</w:t>
      </w:r>
      <w:ins w:id="97" w:author="Baobab Ingénierie" w:date="2020-06-16T14:55:00Z">
        <w:r w:rsidR="00DB71BD">
          <w:rPr>
            <w:color w:val="1C1C1C"/>
            <w:sz w:val="28"/>
            <w:szCs w:val="28"/>
          </w:rPr>
          <w:t>,</w:t>
        </w:r>
      </w:ins>
      <w:r w:rsidR="00A30BF7">
        <w:rPr>
          <w:color w:val="1C1C1C"/>
          <w:sz w:val="28"/>
          <w:szCs w:val="28"/>
        </w:rPr>
        <w:t xml:space="preserve"> notamment grâce aux méthodes qui lui appartiennent</w:t>
      </w:r>
      <w:ins w:id="98" w:author="Baobab Ingénierie" w:date="2020-06-16T14:55:00Z">
        <w:r w:rsidR="00DB71BD">
          <w:rPr>
            <w:color w:val="1C1C1C"/>
            <w:sz w:val="28"/>
            <w:szCs w:val="28"/>
          </w:rPr>
          <w:t>.</w:t>
        </w:r>
      </w:ins>
      <w:r w:rsidR="00A30BF7">
        <w:rPr>
          <w:color w:val="1C1C1C"/>
          <w:sz w:val="28"/>
          <w:szCs w:val="28"/>
        </w:rPr>
        <w:t xml:space="preserve"> </w:t>
      </w:r>
      <w:r w:rsidR="00DB71BD">
        <w:rPr>
          <w:color w:val="1C1C1C"/>
          <w:sz w:val="28"/>
          <w:szCs w:val="28"/>
        </w:rPr>
        <w:t xml:space="preserve">Pour </w:t>
      </w:r>
      <w:del w:id="99" w:author="Baobab Ingénierie" w:date="2020-06-16T14:55:00Z">
        <w:r w:rsidR="00A30BF7" w:rsidDel="00DB71BD">
          <w:rPr>
            <w:color w:val="1C1C1C"/>
            <w:sz w:val="28"/>
            <w:szCs w:val="28"/>
          </w:rPr>
          <w:delText xml:space="preserve">écrire sur </w:delText>
        </w:r>
      </w:del>
      <w:ins w:id="100" w:author="Baobab Ingénierie" w:date="2020-06-16T14:55:00Z">
        <w:r w:rsidR="00DB71BD">
          <w:rPr>
            <w:color w:val="1C1C1C"/>
            <w:sz w:val="28"/>
            <w:szCs w:val="28"/>
          </w:rPr>
          <w:t xml:space="preserve">coder avec </w:t>
        </w:r>
      </w:ins>
      <w:r w:rsidR="00A30BF7">
        <w:rPr>
          <w:color w:val="1C1C1C"/>
          <w:sz w:val="28"/>
          <w:szCs w:val="28"/>
        </w:rPr>
        <w:t>React.js il faut avoir une bonne base en JavaScript au préalable et se documenter sur tout ce qu'il propose</w:t>
      </w:r>
      <w:ins w:id="101" w:author="Baobab Ingénierie" w:date="2020-06-16T14:56:00Z">
        <w:r w:rsidR="00DB71BD">
          <w:rPr>
            <w:color w:val="1C1C1C"/>
            <w:sz w:val="28"/>
            <w:szCs w:val="28"/>
          </w:rPr>
          <w:t>.</w:t>
        </w:r>
      </w:ins>
      <w:r w:rsidR="00A30BF7">
        <w:rPr>
          <w:color w:val="1C1C1C"/>
          <w:sz w:val="28"/>
          <w:szCs w:val="28"/>
        </w:rPr>
        <w:t xml:space="preserve"> </w:t>
      </w:r>
    </w:p>
    <w:p w:rsidR="00DB71BD" w:rsidRDefault="00DB71BD">
      <w:pPr>
        <w:pStyle w:val="Textbody"/>
        <w:rPr>
          <w:ins w:id="102" w:author="Baobab Ingénierie" w:date="2020-06-16T14:59:00Z"/>
          <w:color w:val="1C1C1C"/>
          <w:sz w:val="28"/>
          <w:szCs w:val="28"/>
        </w:rPr>
      </w:pPr>
      <w:ins w:id="103" w:author="Baobab Ingénierie" w:date="2020-06-16T14:56:00Z">
        <w:r>
          <w:rPr>
            <w:color w:val="1C1C1C"/>
            <w:sz w:val="28"/>
            <w:szCs w:val="28"/>
          </w:rPr>
          <w:t xml:space="preserve">En d’autres termes, </w:t>
        </w:r>
      </w:ins>
      <w:del w:id="104" w:author="Baobab Ingénierie" w:date="2020-06-16T14:56:00Z">
        <w:r w:rsidR="00A30BF7" w:rsidDel="00DB71BD">
          <w:rPr>
            <w:color w:val="1C1C1C"/>
            <w:sz w:val="28"/>
            <w:szCs w:val="28"/>
          </w:rPr>
          <w:delText xml:space="preserve">je m'explique, </w:delText>
        </w:r>
      </w:del>
      <w:r w:rsidR="00A30BF7">
        <w:rPr>
          <w:color w:val="1C1C1C"/>
          <w:sz w:val="28"/>
          <w:szCs w:val="28"/>
        </w:rPr>
        <w:t xml:space="preserve">il y a plusieurs composants à installer pour utiliser au mieux un site </w:t>
      </w:r>
      <w:ins w:id="105" w:author="Baobab Ingénierie" w:date="2020-06-16T14:56:00Z">
        <w:r>
          <w:rPr>
            <w:color w:val="1C1C1C"/>
            <w:sz w:val="28"/>
            <w:szCs w:val="28"/>
          </w:rPr>
          <w:t>créé avec</w:t>
        </w:r>
      </w:ins>
      <w:del w:id="106" w:author="Baobab Ingénierie" w:date="2020-06-16T14:56:00Z">
        <w:r w:rsidR="00A30BF7" w:rsidDel="00DB71BD">
          <w:rPr>
            <w:color w:val="1C1C1C"/>
            <w:sz w:val="28"/>
            <w:szCs w:val="28"/>
          </w:rPr>
          <w:delText>fait via</w:delText>
        </w:r>
      </w:del>
      <w:r w:rsidR="00A30BF7">
        <w:rPr>
          <w:color w:val="1C1C1C"/>
          <w:sz w:val="28"/>
          <w:szCs w:val="28"/>
        </w:rPr>
        <w:t xml:space="preserve"> React.js et tout cela se fait via </w:t>
      </w:r>
      <w:del w:id="107" w:author="Baobab Ingénierie" w:date="2020-06-16T14:56:00Z">
        <w:r w:rsidR="00A30BF7" w:rsidDel="00DB71BD">
          <w:rPr>
            <w:color w:val="1C1C1C"/>
            <w:sz w:val="28"/>
            <w:szCs w:val="28"/>
          </w:rPr>
          <w:delText xml:space="preserve">l'invité </w:delText>
        </w:r>
      </w:del>
      <w:ins w:id="108" w:author="Baobab Ingénierie" w:date="2020-06-16T14:56:00Z">
        <w:r>
          <w:rPr>
            <w:color w:val="1C1C1C"/>
            <w:sz w:val="28"/>
            <w:szCs w:val="28"/>
          </w:rPr>
          <w:t xml:space="preserve">l'invite </w:t>
        </w:r>
      </w:ins>
      <w:r w:rsidR="00A30BF7">
        <w:rPr>
          <w:color w:val="1C1C1C"/>
          <w:sz w:val="28"/>
          <w:szCs w:val="28"/>
        </w:rPr>
        <w:t xml:space="preserve">de </w:t>
      </w:r>
      <w:r w:rsidR="00A30BF7">
        <w:rPr>
          <w:color w:val="1C1C1C"/>
          <w:sz w:val="28"/>
          <w:szCs w:val="28"/>
        </w:rPr>
        <w:lastRenderedPageBreak/>
        <w:t xml:space="preserve">commandes qu'il y a </w:t>
      </w:r>
      <w:ins w:id="109" w:author="Baobab Ingénierie" w:date="2020-06-16T14:56:00Z">
        <w:r>
          <w:rPr>
            <w:color w:val="1C1C1C"/>
            <w:sz w:val="28"/>
            <w:szCs w:val="28"/>
          </w:rPr>
          <w:t>sous</w:t>
        </w:r>
      </w:ins>
      <w:del w:id="110" w:author="Baobab Ingénierie" w:date="2020-06-16T14:56:00Z">
        <w:r w:rsidR="00A30BF7" w:rsidDel="00DB71BD">
          <w:rPr>
            <w:color w:val="1C1C1C"/>
            <w:sz w:val="28"/>
            <w:szCs w:val="28"/>
          </w:rPr>
          <w:delText>sur</w:delText>
        </w:r>
      </w:del>
      <w:r w:rsidR="00A30BF7">
        <w:rPr>
          <w:color w:val="1C1C1C"/>
          <w:sz w:val="28"/>
          <w:szCs w:val="28"/>
        </w:rPr>
        <w:t xml:space="preserve"> </w:t>
      </w:r>
      <w:r>
        <w:rPr>
          <w:color w:val="1C1C1C"/>
          <w:sz w:val="28"/>
          <w:szCs w:val="28"/>
        </w:rPr>
        <w:t>Windows</w:t>
      </w:r>
      <w:ins w:id="111" w:author="Baobab Ingénierie" w:date="2020-06-16T14:58:00Z">
        <w:r>
          <w:rPr>
            <w:color w:val="1C1C1C"/>
            <w:sz w:val="28"/>
            <w:szCs w:val="28"/>
          </w:rPr>
          <w:t>.</w:t>
        </w:r>
      </w:ins>
      <w:r>
        <w:rPr>
          <w:color w:val="1C1C1C"/>
          <w:sz w:val="28"/>
          <w:szCs w:val="28"/>
        </w:rPr>
        <w:t xml:space="preserve"> Pour </w:t>
      </w:r>
      <w:r w:rsidR="00A30BF7">
        <w:rPr>
          <w:color w:val="1C1C1C"/>
          <w:sz w:val="28"/>
          <w:szCs w:val="28"/>
        </w:rPr>
        <w:t xml:space="preserve">manipuler les documents et fichiers ou exécuter des commandes, j'ai </w:t>
      </w:r>
      <w:del w:id="112" w:author="Baobab Ingénierie" w:date="2020-06-16T14:58:00Z">
        <w:r w:rsidR="00A30BF7" w:rsidDel="00DB71BD">
          <w:rPr>
            <w:color w:val="1C1C1C"/>
            <w:sz w:val="28"/>
            <w:szCs w:val="28"/>
          </w:rPr>
          <w:delText>du</w:delText>
        </w:r>
      </w:del>
      <w:ins w:id="113" w:author="Baobab Ingénierie" w:date="2020-06-16T14:58:00Z">
        <w:r>
          <w:rPr>
            <w:color w:val="1C1C1C"/>
            <w:sz w:val="28"/>
            <w:szCs w:val="28"/>
          </w:rPr>
          <w:t>dû</w:t>
        </w:r>
      </w:ins>
      <w:r w:rsidR="00A30BF7">
        <w:rPr>
          <w:color w:val="1C1C1C"/>
          <w:sz w:val="28"/>
          <w:szCs w:val="28"/>
        </w:rPr>
        <w:t xml:space="preserve"> </w:t>
      </w:r>
      <w:del w:id="114" w:author="Baobab Ingénierie" w:date="2020-06-16T14:58:00Z">
        <w:r w:rsidR="00A30BF7" w:rsidDel="00DB71BD">
          <w:rPr>
            <w:color w:val="1C1C1C"/>
            <w:sz w:val="28"/>
            <w:szCs w:val="28"/>
          </w:rPr>
          <w:delText xml:space="preserve">installé </w:delText>
        </w:r>
      </w:del>
      <w:ins w:id="115" w:author="Baobab Ingénierie" w:date="2020-06-16T14:58:00Z">
        <w:r>
          <w:rPr>
            <w:color w:val="1C1C1C"/>
            <w:sz w:val="28"/>
            <w:szCs w:val="28"/>
          </w:rPr>
          <w:t xml:space="preserve">installer </w:t>
        </w:r>
      </w:ins>
      <w:r w:rsidR="00A30BF7">
        <w:rPr>
          <w:color w:val="1C1C1C"/>
          <w:sz w:val="28"/>
          <w:szCs w:val="28"/>
        </w:rPr>
        <w:t xml:space="preserve">plusieurs bibliothèques qui sont compatibles avec React.js dans le but par exemple de faire apparaître un formulaire (la bibliothèque redux qui permet une interface pour l'utilisateur) ou du style </w:t>
      </w:r>
      <w:r>
        <w:rPr>
          <w:color w:val="1C1C1C"/>
          <w:sz w:val="28"/>
          <w:szCs w:val="28"/>
        </w:rPr>
        <w:t xml:space="preserve">CSS </w:t>
      </w:r>
      <w:r w:rsidR="00A30BF7">
        <w:rPr>
          <w:color w:val="1C1C1C"/>
          <w:sz w:val="28"/>
          <w:szCs w:val="28"/>
        </w:rPr>
        <w:t xml:space="preserve">(le framework materialize-css qui va permettre d'apporter du style à notre site un peu comme bootstrap). </w:t>
      </w:r>
    </w:p>
    <w:p w:rsidR="00DB71BD" w:rsidRDefault="00A30BF7">
      <w:pPr>
        <w:pStyle w:val="Textbody"/>
        <w:rPr>
          <w:ins w:id="116" w:author="Baobab Ingénierie" w:date="2020-06-16T15:00:00Z"/>
          <w:color w:val="1C1C1C"/>
          <w:sz w:val="28"/>
          <w:szCs w:val="28"/>
        </w:rPr>
      </w:pPr>
      <w:r>
        <w:rPr>
          <w:color w:val="1C1C1C"/>
          <w:sz w:val="28"/>
          <w:szCs w:val="28"/>
        </w:rPr>
        <w:t>La syntaxe de React.js est assez compact</w:t>
      </w:r>
      <w:ins w:id="117" w:author="Baobab Ingénierie" w:date="2020-06-16T14:59:00Z">
        <w:r w:rsidR="00DB71BD">
          <w:rPr>
            <w:color w:val="1C1C1C"/>
            <w:sz w:val="28"/>
            <w:szCs w:val="28"/>
          </w:rPr>
          <w:t>e</w:t>
        </w:r>
      </w:ins>
      <w:r>
        <w:rPr>
          <w:color w:val="1C1C1C"/>
          <w:sz w:val="28"/>
          <w:szCs w:val="28"/>
        </w:rPr>
        <w:t xml:space="preserve"> mais permet de faire des choses incroyables, comme dans le langage PHP </w:t>
      </w:r>
      <w:ins w:id="118" w:author="Baobab Ingénierie" w:date="2020-06-16T15:00:00Z">
        <w:r w:rsidR="00DB71BD">
          <w:rPr>
            <w:color w:val="1C1C1C"/>
            <w:sz w:val="28"/>
            <w:szCs w:val="28"/>
          </w:rPr>
          <w:t xml:space="preserve">où </w:t>
        </w:r>
      </w:ins>
      <w:r>
        <w:rPr>
          <w:color w:val="1C1C1C"/>
          <w:sz w:val="28"/>
          <w:szCs w:val="28"/>
        </w:rPr>
        <w:t>on peut importer des pages grâce à un « import » et travailler avec celle</w:t>
      </w:r>
      <w:ins w:id="119" w:author="Baobab Ingénierie" w:date="2020-06-16T15:00:00Z">
        <w:r w:rsidR="00DB71BD">
          <w:rPr>
            <w:color w:val="1C1C1C"/>
            <w:sz w:val="28"/>
            <w:szCs w:val="28"/>
          </w:rPr>
          <w:t>s</w:t>
        </w:r>
      </w:ins>
      <w:r>
        <w:rPr>
          <w:color w:val="1C1C1C"/>
          <w:sz w:val="28"/>
          <w:szCs w:val="28"/>
        </w:rPr>
        <w:t>-ci mais pas que c'est justement comme ça qu'on importe les framework</w:t>
      </w:r>
      <w:ins w:id="120" w:author="Baobab Ingénierie" w:date="2020-06-16T14:59:00Z">
        <w:r w:rsidR="00DB71BD">
          <w:rPr>
            <w:color w:val="1C1C1C"/>
            <w:sz w:val="28"/>
            <w:szCs w:val="28"/>
          </w:rPr>
          <w:t>s</w:t>
        </w:r>
      </w:ins>
      <w:r>
        <w:rPr>
          <w:color w:val="1C1C1C"/>
          <w:sz w:val="28"/>
          <w:szCs w:val="28"/>
        </w:rPr>
        <w:t xml:space="preserve"> cités ci-dessus</w:t>
      </w:r>
      <w:del w:id="121" w:author="Baobab Ingénierie" w:date="2020-06-16T15:00:00Z">
        <w:r w:rsidDel="00DB71BD">
          <w:rPr>
            <w:color w:val="1C1C1C"/>
            <w:sz w:val="28"/>
            <w:szCs w:val="28"/>
          </w:rPr>
          <w:delText xml:space="preserve">, </w:delText>
        </w:r>
      </w:del>
      <w:ins w:id="122" w:author="Baobab Ingénierie" w:date="2020-06-16T15:00:00Z">
        <w:r w:rsidR="00DB71BD">
          <w:rPr>
            <w:color w:val="1C1C1C"/>
            <w:sz w:val="28"/>
            <w:szCs w:val="28"/>
          </w:rPr>
          <w:t xml:space="preserve">. </w:t>
        </w:r>
      </w:ins>
    </w:p>
    <w:p w:rsidR="00DB71BD" w:rsidRDefault="00DB71BD">
      <w:pPr>
        <w:pStyle w:val="Textbody"/>
        <w:rPr>
          <w:ins w:id="123" w:author="Baobab Ingénierie" w:date="2020-06-16T15:01:00Z"/>
          <w:color w:val="1C1C1C"/>
          <w:sz w:val="28"/>
          <w:szCs w:val="28"/>
        </w:rPr>
      </w:pPr>
      <w:r>
        <w:rPr>
          <w:color w:val="1C1C1C"/>
          <w:sz w:val="28"/>
          <w:szCs w:val="28"/>
        </w:rPr>
        <w:t xml:space="preserve">Ensuite </w:t>
      </w:r>
      <w:r w:rsidR="00A30BF7">
        <w:rPr>
          <w:color w:val="1C1C1C"/>
          <w:sz w:val="28"/>
          <w:szCs w:val="28"/>
        </w:rPr>
        <w:t>on crée une class</w:t>
      </w:r>
      <w:ins w:id="124" w:author="Baobab Ingénierie" w:date="2020-06-16T15:01:00Z">
        <w:r>
          <w:rPr>
            <w:color w:val="1C1C1C"/>
            <w:sz w:val="28"/>
            <w:szCs w:val="28"/>
          </w:rPr>
          <w:t>e</w:t>
        </w:r>
      </w:ins>
      <w:r w:rsidR="00A30BF7">
        <w:rPr>
          <w:color w:val="1C1C1C"/>
          <w:sz w:val="28"/>
          <w:szCs w:val="28"/>
        </w:rPr>
        <w:t xml:space="preserve"> qui aura les composants React et où on </w:t>
      </w:r>
      <w:del w:id="125" w:author="Baobab Ingénierie" w:date="2020-06-16T15:00:00Z">
        <w:r w:rsidR="00A30BF7" w:rsidDel="00DB71BD">
          <w:rPr>
            <w:color w:val="1C1C1C"/>
            <w:sz w:val="28"/>
            <w:szCs w:val="28"/>
          </w:rPr>
          <w:delText xml:space="preserve"> </w:delText>
        </w:r>
      </w:del>
      <w:r w:rsidR="00A30BF7">
        <w:rPr>
          <w:color w:val="1C1C1C"/>
          <w:sz w:val="28"/>
          <w:szCs w:val="28"/>
        </w:rPr>
        <w:t xml:space="preserve">va </w:t>
      </w:r>
      <w:del w:id="126" w:author="Baobab Ingénierie" w:date="2020-06-16T15:00:00Z">
        <w:r w:rsidR="00A30BF7" w:rsidDel="00DB71BD">
          <w:rPr>
            <w:color w:val="1C1C1C"/>
            <w:sz w:val="28"/>
            <w:szCs w:val="28"/>
          </w:rPr>
          <w:delText xml:space="preserve">y </w:delText>
        </w:r>
      </w:del>
      <w:r w:rsidR="00A30BF7">
        <w:rPr>
          <w:color w:val="1C1C1C"/>
          <w:sz w:val="28"/>
          <w:szCs w:val="28"/>
        </w:rPr>
        <w:t>insérer les méthode</w:t>
      </w:r>
      <w:ins w:id="127" w:author="Baobab Ingénierie" w:date="2020-06-16T15:00:00Z">
        <w:r>
          <w:rPr>
            <w:color w:val="1C1C1C"/>
            <w:sz w:val="28"/>
            <w:szCs w:val="28"/>
          </w:rPr>
          <w:t>s</w:t>
        </w:r>
      </w:ins>
      <w:r w:rsidR="00A30BF7">
        <w:rPr>
          <w:color w:val="1C1C1C"/>
          <w:sz w:val="28"/>
          <w:szCs w:val="28"/>
        </w:rPr>
        <w:t xml:space="preserve"> propres à React.js</w:t>
      </w:r>
      <w:ins w:id="128" w:author="Baobab Ingénierie" w:date="2020-06-16T15:01:00Z">
        <w:r>
          <w:rPr>
            <w:color w:val="1C1C1C"/>
            <w:sz w:val="28"/>
            <w:szCs w:val="28"/>
          </w:rPr>
          <w:t>.</w:t>
        </w:r>
      </w:ins>
      <w:r w:rsidR="00A30BF7">
        <w:rPr>
          <w:color w:val="1C1C1C"/>
          <w:sz w:val="28"/>
          <w:szCs w:val="28"/>
        </w:rPr>
        <w:t xml:space="preserve"> </w:t>
      </w:r>
      <w:r>
        <w:rPr>
          <w:color w:val="1C1C1C"/>
          <w:sz w:val="28"/>
          <w:szCs w:val="28"/>
        </w:rPr>
        <w:t xml:space="preserve">D'abord </w:t>
      </w:r>
      <w:ins w:id="129" w:author="Baobab Ingénierie" w:date="2020-06-16T15:01:00Z">
        <w:r>
          <w:rPr>
            <w:color w:val="1C1C1C"/>
            <w:sz w:val="28"/>
            <w:szCs w:val="28"/>
          </w:rPr>
          <w:t xml:space="preserve">il </w:t>
        </w:r>
      </w:ins>
      <w:r w:rsidR="00A30BF7">
        <w:rPr>
          <w:color w:val="1C1C1C"/>
          <w:sz w:val="28"/>
          <w:szCs w:val="28"/>
        </w:rPr>
        <w:t>y a la méthode render qui va retourner du JSX langage exclusif à React.js qui permet de mélanger du script HTML et du JavaScript et donc de montrer le contenu du site côté front-end et à l'intérieur on peut implémenter toutes les framework qu'on a import</w:t>
      </w:r>
      <w:del w:id="130" w:author="Baobab Ingénierie" w:date="2020-06-16T15:01:00Z">
        <w:r w:rsidR="00A30BF7" w:rsidDel="00DB71BD">
          <w:rPr>
            <w:color w:val="1C1C1C"/>
            <w:sz w:val="28"/>
            <w:szCs w:val="28"/>
          </w:rPr>
          <w:delText>er du</w:delText>
        </w:r>
      </w:del>
      <w:ins w:id="131" w:author="Baobab Ingénierie" w:date="2020-06-16T15:01:00Z">
        <w:r>
          <w:rPr>
            <w:color w:val="1C1C1C"/>
            <w:sz w:val="28"/>
            <w:szCs w:val="28"/>
          </w:rPr>
          <w:t>é au</w:t>
        </w:r>
      </w:ins>
      <w:r w:rsidR="00A30BF7">
        <w:rPr>
          <w:color w:val="1C1C1C"/>
          <w:sz w:val="28"/>
          <w:szCs w:val="28"/>
        </w:rPr>
        <w:t xml:space="preserve"> début du script et les utiliser comme bon nous semble. </w:t>
      </w:r>
    </w:p>
    <w:p w:rsidR="000F5E0D" w:rsidRDefault="00A30BF7">
      <w:pPr>
        <w:pStyle w:val="Textbody"/>
        <w:rPr>
          <w:ins w:id="132" w:author="Baobab Ingénierie" w:date="2020-06-16T15:02:00Z"/>
          <w:color w:val="1C1C1C"/>
          <w:sz w:val="28"/>
          <w:szCs w:val="28"/>
        </w:rPr>
      </w:pPr>
      <w:r>
        <w:rPr>
          <w:color w:val="1C1C1C"/>
          <w:sz w:val="28"/>
          <w:szCs w:val="28"/>
        </w:rPr>
        <w:t xml:space="preserve">Constructor est une méthode qui crée des objets avec une classe que l'on </w:t>
      </w:r>
      <w:del w:id="133" w:author="Baobab Ingénierie" w:date="2020-06-16T15:02:00Z">
        <w:r w:rsidDel="00DB71BD">
          <w:rPr>
            <w:color w:val="1C1C1C"/>
            <w:sz w:val="28"/>
            <w:szCs w:val="28"/>
          </w:rPr>
          <w:delText>declare</w:delText>
        </w:r>
      </w:del>
      <w:ins w:id="134" w:author="Baobab Ingénierie" w:date="2020-06-16T15:02:00Z">
        <w:r w:rsidR="00DB71BD">
          <w:rPr>
            <w:color w:val="1C1C1C"/>
            <w:sz w:val="28"/>
            <w:szCs w:val="28"/>
          </w:rPr>
          <w:t>déclare</w:t>
        </w:r>
      </w:ins>
      <w:r>
        <w:rPr>
          <w:color w:val="1C1C1C"/>
          <w:sz w:val="28"/>
          <w:szCs w:val="28"/>
        </w:rPr>
        <w:t xml:space="preserve"> avec super à l'intérieur de l'objet</w:t>
      </w:r>
      <w:ins w:id="135" w:author="Baobab Ingénierie" w:date="2020-06-16T15:02:00Z">
        <w:r w:rsidR="000F5E0D">
          <w:rPr>
            <w:color w:val="1C1C1C"/>
            <w:sz w:val="28"/>
            <w:szCs w:val="28"/>
          </w:rPr>
          <w:t> ;</w:t>
        </w:r>
      </w:ins>
      <w:r>
        <w:rPr>
          <w:color w:val="1C1C1C"/>
          <w:sz w:val="28"/>
          <w:szCs w:val="28"/>
        </w:rPr>
        <w:t xml:space="preserve"> on peut déclarer une ou plusieurs variables pour nos prochaines méthodes qui auront certaines fonctions. </w:t>
      </w:r>
    </w:p>
    <w:p w:rsidR="000F5E0D" w:rsidRDefault="00A30BF7">
      <w:pPr>
        <w:pStyle w:val="Textbody"/>
        <w:rPr>
          <w:ins w:id="136" w:author="Baobab Ingénierie" w:date="2020-06-16T15:02:00Z"/>
          <w:color w:val="1C1C1C"/>
          <w:sz w:val="28"/>
          <w:szCs w:val="28"/>
        </w:rPr>
      </w:pPr>
      <w:r>
        <w:rPr>
          <w:color w:val="1C1C1C"/>
          <w:sz w:val="28"/>
          <w:szCs w:val="28"/>
        </w:rPr>
        <w:t>ComponentDidMount permet de monter tous les rendus fait</w:t>
      </w:r>
      <w:ins w:id="137" w:author="Baobab Ingénierie" w:date="2020-06-16T15:02:00Z">
        <w:r w:rsidR="000F5E0D">
          <w:rPr>
            <w:color w:val="1C1C1C"/>
            <w:sz w:val="28"/>
            <w:szCs w:val="28"/>
          </w:rPr>
          <w:t>,</w:t>
        </w:r>
      </w:ins>
      <w:r>
        <w:rPr>
          <w:color w:val="1C1C1C"/>
          <w:sz w:val="28"/>
          <w:szCs w:val="28"/>
        </w:rPr>
        <w:t xml:space="preserve"> donc c'est la dernière pièce de notre code bien qu'on la place juste en dessous de constructor. </w:t>
      </w:r>
    </w:p>
    <w:p w:rsidR="009E27C9" w:rsidRDefault="00A30BF7">
      <w:pPr>
        <w:pStyle w:val="Textbody"/>
        <w:rPr>
          <w:ins w:id="138" w:author="Baobab Ingénierie" w:date="2020-06-16T15:02:00Z"/>
          <w:color w:val="1C1C1C"/>
          <w:sz w:val="28"/>
          <w:szCs w:val="28"/>
        </w:rPr>
      </w:pPr>
      <w:r>
        <w:rPr>
          <w:color w:val="1C1C1C"/>
          <w:sz w:val="28"/>
          <w:szCs w:val="28"/>
        </w:rPr>
        <w:t>This.setState est une méthode qui met à jour les éléments de l'objet qu'on a placé dans constructor grâce à une fonction.</w:t>
      </w:r>
    </w:p>
    <w:p w:rsidR="009E27C9" w:rsidRDefault="00A30BF7">
      <w:pPr>
        <w:pStyle w:val="Textbody"/>
        <w:rPr>
          <w:ins w:id="139" w:author="Baobab Ingénierie" w:date="2020-06-16T15:04:00Z"/>
          <w:color w:val="1C1C1C"/>
          <w:sz w:val="28"/>
          <w:szCs w:val="28"/>
        </w:rPr>
      </w:pPr>
      <w:r>
        <w:rPr>
          <w:color w:val="1C1C1C"/>
          <w:sz w:val="28"/>
          <w:szCs w:val="28"/>
        </w:rPr>
        <w:t xml:space="preserve">La méthode render permet de retourner en HTML (JSX) tout le composant c'est d'ailleurs la méthode par défaut et obligatoire qu'on retrouve dans un composant </w:t>
      </w:r>
      <w:r w:rsidR="009E27C9">
        <w:rPr>
          <w:color w:val="1C1C1C"/>
          <w:sz w:val="28"/>
          <w:szCs w:val="28"/>
        </w:rPr>
        <w:t>React</w:t>
      </w:r>
      <w:r>
        <w:rPr>
          <w:color w:val="1C1C1C"/>
          <w:sz w:val="28"/>
          <w:szCs w:val="28"/>
        </w:rPr>
        <w:t>.</w:t>
      </w:r>
      <w:del w:id="140" w:author="Baobab Ingénierie" w:date="2020-06-16T15:04:00Z">
        <w:r w:rsidDel="009E27C9">
          <w:rPr>
            <w:color w:val="1C1C1C"/>
            <w:sz w:val="28"/>
            <w:szCs w:val="28"/>
          </w:rPr>
          <w:delText xml:space="preserve">  qui va générer</w:delText>
        </w:r>
      </w:del>
      <w:r>
        <w:rPr>
          <w:color w:val="1C1C1C"/>
          <w:sz w:val="28"/>
          <w:szCs w:val="28"/>
        </w:rPr>
        <w:t xml:space="preserve"> </w:t>
      </w:r>
    </w:p>
    <w:p w:rsidR="00273B38" w:rsidRDefault="009E27C9">
      <w:pPr>
        <w:pStyle w:val="Textbody"/>
        <w:rPr>
          <w:ins w:id="141" w:author="Baobab Ingénierie" w:date="2020-06-16T15:05:00Z"/>
          <w:color w:val="1C1C1C"/>
          <w:sz w:val="28"/>
          <w:szCs w:val="28"/>
        </w:rPr>
      </w:pPr>
      <w:r>
        <w:rPr>
          <w:color w:val="1C1C1C"/>
          <w:sz w:val="28"/>
          <w:szCs w:val="28"/>
        </w:rPr>
        <w:t xml:space="preserve">Dès </w:t>
      </w:r>
      <w:r w:rsidR="00A30BF7">
        <w:rPr>
          <w:color w:val="1C1C1C"/>
          <w:sz w:val="28"/>
          <w:szCs w:val="28"/>
        </w:rPr>
        <w:t>qu'on a fini on export</w:t>
      </w:r>
      <w:ins w:id="142" w:author="Baobab Ingénierie" w:date="2020-06-16T15:04:00Z">
        <w:r w:rsidR="00273B38">
          <w:rPr>
            <w:color w:val="1C1C1C"/>
            <w:sz w:val="28"/>
            <w:szCs w:val="28"/>
          </w:rPr>
          <w:t>e</w:t>
        </w:r>
      </w:ins>
      <w:r w:rsidR="00A30BF7">
        <w:rPr>
          <w:color w:val="1C1C1C"/>
          <w:sz w:val="28"/>
          <w:szCs w:val="28"/>
        </w:rPr>
        <w:t xml:space="preserve"> le script en question dans le script qui est généré dès qu'on installe React.js </w:t>
      </w:r>
      <w:del w:id="143" w:author="Baobab Ingénierie" w:date="2020-06-16T15:04:00Z">
        <w:r w:rsidR="00A30BF7" w:rsidDel="00273B38">
          <w:rPr>
            <w:color w:val="1C1C1C"/>
            <w:sz w:val="28"/>
            <w:szCs w:val="28"/>
          </w:rPr>
          <w:delText xml:space="preserve">dans </w:delText>
        </w:r>
      </w:del>
      <w:ins w:id="144" w:author="Baobab Ingénierie" w:date="2020-06-16T15:04:00Z">
        <w:r w:rsidR="00273B38">
          <w:rPr>
            <w:color w:val="1C1C1C"/>
            <w:sz w:val="28"/>
            <w:szCs w:val="28"/>
          </w:rPr>
          <w:t xml:space="preserve">sur </w:t>
        </w:r>
      </w:ins>
      <w:r w:rsidR="00A30BF7">
        <w:rPr>
          <w:color w:val="1C1C1C"/>
          <w:sz w:val="28"/>
          <w:szCs w:val="28"/>
        </w:rPr>
        <w:t>notre ordinateur</w:t>
      </w:r>
      <w:ins w:id="145" w:author="Baobab Ingénierie" w:date="2020-06-16T15:04:00Z">
        <w:r w:rsidR="00273B38">
          <w:rPr>
            <w:color w:val="1C1C1C"/>
            <w:sz w:val="28"/>
            <w:szCs w:val="28"/>
          </w:rPr>
          <w:t>,</w:t>
        </w:r>
      </w:ins>
      <w:r w:rsidR="00A30BF7">
        <w:rPr>
          <w:color w:val="1C1C1C"/>
          <w:sz w:val="28"/>
          <w:szCs w:val="28"/>
        </w:rPr>
        <w:t xml:space="preserve"> qui se nomme App.js et qui est LA page qui sera </w:t>
      </w:r>
      <w:ins w:id="146" w:author="Baobab Ingénierie" w:date="2020-06-16T15:04:00Z">
        <w:r w:rsidR="00273B38">
          <w:rPr>
            <w:color w:val="1C1C1C"/>
            <w:sz w:val="28"/>
            <w:szCs w:val="28"/>
          </w:rPr>
          <w:t xml:space="preserve">mise </w:t>
        </w:r>
      </w:ins>
      <w:r w:rsidR="00A30BF7">
        <w:rPr>
          <w:color w:val="1C1C1C"/>
          <w:sz w:val="28"/>
          <w:szCs w:val="28"/>
        </w:rPr>
        <w:t>en avant lors de l'apparition du site</w:t>
      </w:r>
      <w:ins w:id="147" w:author="Baobab Ingénierie" w:date="2020-06-16T15:04:00Z">
        <w:r w:rsidR="00273B38">
          <w:rPr>
            <w:color w:val="1C1C1C"/>
            <w:sz w:val="28"/>
            <w:szCs w:val="28"/>
          </w:rPr>
          <w:t> :</w:t>
        </w:r>
      </w:ins>
      <w:r w:rsidR="00A30BF7">
        <w:rPr>
          <w:color w:val="1C1C1C"/>
          <w:sz w:val="28"/>
          <w:szCs w:val="28"/>
        </w:rPr>
        <w:t xml:space="preserve"> c'est en somme la page principale vers </w:t>
      </w:r>
      <w:ins w:id="148" w:author="Baobab Ingénierie" w:date="2020-06-16T15:04:00Z">
        <w:r w:rsidR="00273B38">
          <w:rPr>
            <w:color w:val="1C1C1C"/>
            <w:sz w:val="28"/>
            <w:szCs w:val="28"/>
          </w:rPr>
          <w:t xml:space="preserve">laquelle </w:t>
        </w:r>
      </w:ins>
      <w:del w:id="149" w:author="Baobab Ingénierie" w:date="2020-06-16T15:04:00Z">
        <w:r w:rsidR="00A30BF7" w:rsidDel="00273B38">
          <w:rPr>
            <w:color w:val="1C1C1C"/>
            <w:sz w:val="28"/>
            <w:szCs w:val="28"/>
          </w:rPr>
          <w:delText xml:space="preserve">qui </w:delText>
        </w:r>
      </w:del>
      <w:r w:rsidR="00A30BF7">
        <w:rPr>
          <w:color w:val="1C1C1C"/>
          <w:sz w:val="28"/>
          <w:szCs w:val="28"/>
        </w:rPr>
        <w:t>on importera toutes les autres pages pour y créer une route vers celles-ci</w:t>
      </w:r>
      <w:del w:id="150" w:author="Baobab Ingénierie" w:date="2020-06-16T15:05:00Z">
        <w:r w:rsidR="00A30BF7" w:rsidDel="00273B38">
          <w:rPr>
            <w:color w:val="1C1C1C"/>
            <w:sz w:val="28"/>
            <w:szCs w:val="28"/>
          </w:rPr>
          <w:delText xml:space="preserve">, </w:delText>
        </w:r>
      </w:del>
      <w:ins w:id="151" w:author="Baobab Ingénierie" w:date="2020-06-16T15:05:00Z">
        <w:r w:rsidR="00273B38">
          <w:rPr>
            <w:color w:val="1C1C1C"/>
            <w:sz w:val="28"/>
            <w:szCs w:val="28"/>
          </w:rPr>
          <w:t xml:space="preserve">. </w:t>
        </w:r>
      </w:ins>
      <w:r w:rsidR="00273B38">
        <w:rPr>
          <w:color w:val="1C1C1C"/>
          <w:sz w:val="28"/>
          <w:szCs w:val="28"/>
        </w:rPr>
        <w:t xml:space="preserve">Pour </w:t>
      </w:r>
      <w:r w:rsidR="00A30BF7">
        <w:rPr>
          <w:color w:val="1C1C1C"/>
          <w:sz w:val="28"/>
          <w:szCs w:val="28"/>
        </w:rPr>
        <w:t xml:space="preserve">générer une page avec React.js il faut obligatoirement manipuler la console. </w:t>
      </w:r>
    </w:p>
    <w:p w:rsidR="002D2501" w:rsidRDefault="00A30BF7">
      <w:pPr>
        <w:pStyle w:val="Textbody"/>
        <w:rPr>
          <w:color w:val="1C1C1C"/>
        </w:rPr>
      </w:pPr>
      <w:r>
        <w:rPr>
          <w:color w:val="1C1C1C"/>
          <w:sz w:val="28"/>
          <w:szCs w:val="28"/>
        </w:rPr>
        <w:t>Enfin il y a Node.js qui a servi pour la base donc une fois Node.</w:t>
      </w:r>
      <w:del w:id="152" w:author="Baobab Ingénierie" w:date="2020-06-16T15:05:00Z">
        <w:r w:rsidDel="00273B38">
          <w:rPr>
            <w:color w:val="1C1C1C"/>
            <w:sz w:val="28"/>
            <w:szCs w:val="28"/>
          </w:rPr>
          <w:delText xml:space="preserve">je </w:delText>
        </w:r>
      </w:del>
      <w:ins w:id="153" w:author="Baobab Ingénierie" w:date="2020-06-16T15:05:00Z">
        <w:r w:rsidR="00273B38">
          <w:rPr>
            <w:color w:val="1C1C1C"/>
            <w:sz w:val="28"/>
            <w:szCs w:val="28"/>
          </w:rPr>
          <w:t xml:space="preserve">js </w:t>
        </w:r>
      </w:ins>
      <w:r>
        <w:rPr>
          <w:color w:val="1C1C1C"/>
          <w:sz w:val="28"/>
          <w:szCs w:val="28"/>
        </w:rPr>
        <w:t xml:space="preserve">installé tout le côté back-end </w:t>
      </w:r>
      <w:del w:id="154" w:author="Baobab Ingénierie" w:date="2020-06-16T15:07:00Z">
        <w:r w:rsidDel="00273B38">
          <w:rPr>
            <w:color w:val="1C1C1C"/>
            <w:sz w:val="28"/>
            <w:szCs w:val="28"/>
          </w:rPr>
          <w:delText>était de son fait donc de</w:delText>
        </w:r>
      </w:del>
      <w:ins w:id="155" w:author="Baobab Ingénierie" w:date="2020-06-16T15:07:00Z">
        <w:r w:rsidR="00273B38">
          <w:rPr>
            <w:color w:val="1C1C1C"/>
            <w:sz w:val="28"/>
            <w:szCs w:val="28"/>
          </w:rPr>
          <w:t>est lié à</w:t>
        </w:r>
      </w:ins>
      <w:r>
        <w:rPr>
          <w:color w:val="1C1C1C"/>
          <w:sz w:val="28"/>
          <w:szCs w:val="28"/>
        </w:rPr>
        <w:t xml:space="preserve"> l'utilisation de son langage </w:t>
      </w:r>
      <w:ins w:id="156" w:author="Baobab Ingénierie" w:date="2020-06-16T15:07:00Z">
        <w:r w:rsidR="00273B38">
          <w:rPr>
            <w:color w:val="1C1C1C"/>
            <w:sz w:val="28"/>
            <w:szCs w:val="28"/>
          </w:rPr>
          <w:t>de</w:t>
        </w:r>
      </w:ins>
      <w:del w:id="157" w:author="Baobab Ingénierie" w:date="2020-06-16T15:07:00Z">
        <w:r w:rsidDel="00273B38">
          <w:rPr>
            <w:color w:val="1C1C1C"/>
            <w:sz w:val="28"/>
            <w:szCs w:val="28"/>
          </w:rPr>
          <w:delText>qui a une</w:delText>
        </w:r>
      </w:del>
      <w:r>
        <w:rPr>
          <w:color w:val="1C1C1C"/>
          <w:sz w:val="28"/>
          <w:szCs w:val="28"/>
        </w:rPr>
        <w:t xml:space="preserve"> base</w:t>
      </w:r>
      <w:ins w:id="158" w:author="Baobab Ingénierie" w:date="2020-06-16T15:07:00Z">
        <w:r w:rsidR="00273B38">
          <w:rPr>
            <w:color w:val="1C1C1C"/>
            <w:sz w:val="28"/>
            <w:szCs w:val="28"/>
          </w:rPr>
          <w:t> :</w:t>
        </w:r>
      </w:ins>
      <w:r>
        <w:rPr>
          <w:color w:val="1C1C1C"/>
          <w:sz w:val="28"/>
          <w:szCs w:val="28"/>
        </w:rPr>
        <w:t xml:space="preserve"> </w:t>
      </w:r>
      <w:del w:id="159" w:author="Baobab Ingénierie" w:date="2020-06-16T15:07:00Z">
        <w:r w:rsidDel="00273B38">
          <w:rPr>
            <w:color w:val="1C1C1C"/>
            <w:sz w:val="28"/>
            <w:szCs w:val="28"/>
          </w:rPr>
          <w:delText xml:space="preserve">en </w:delText>
        </w:r>
      </w:del>
      <w:r>
        <w:rPr>
          <w:color w:val="1C1C1C"/>
          <w:sz w:val="28"/>
          <w:szCs w:val="28"/>
        </w:rPr>
        <w:t>JavaScript.</w:t>
      </w:r>
    </w:p>
    <w:p w:rsidR="002D2501" w:rsidRDefault="002D2501">
      <w:pPr>
        <w:pStyle w:val="Standard"/>
        <w:pageBreakBefore/>
        <w:rPr>
          <w:rFonts w:cs="Times New Roman"/>
          <w:color w:val="1C1C1C"/>
          <w:sz w:val="28"/>
          <w:szCs w:val="28"/>
        </w:rPr>
      </w:pPr>
    </w:p>
    <w:p w:rsidR="002D2501" w:rsidRDefault="00A30BF7">
      <w:pPr>
        <w:pStyle w:val="Standard"/>
        <w:numPr>
          <w:ilvl w:val="0"/>
          <w:numId w:val="8"/>
        </w:numPr>
        <w:rPr>
          <w:rFonts w:cs="Times New Roman"/>
          <w:color w:val="1C1C1C"/>
          <w:sz w:val="32"/>
          <w:szCs w:val="32"/>
        </w:rPr>
      </w:pPr>
      <w:r>
        <w:rPr>
          <w:rFonts w:cs="Times New Roman"/>
          <w:color w:val="1C1C1C"/>
          <w:sz w:val="32"/>
          <w:szCs w:val="32"/>
        </w:rPr>
        <w:t>1. Développer la partie front-end d’une application web ou web mobile en intégrant les recommandations de sécurité :</w:t>
      </w:r>
    </w:p>
    <w:p w:rsidR="002D2501" w:rsidRDefault="00A30BF7">
      <w:pPr>
        <w:pStyle w:val="Standard"/>
        <w:numPr>
          <w:ilvl w:val="0"/>
          <w:numId w:val="8"/>
        </w:numPr>
        <w:rPr>
          <w:rFonts w:cs="Times New Roman"/>
          <w:color w:val="1C1C1C"/>
          <w:sz w:val="32"/>
          <w:szCs w:val="32"/>
        </w:rPr>
      </w:pPr>
      <w:r>
        <w:rPr>
          <w:rFonts w:cs="Times New Roman"/>
          <w:color w:val="1C1C1C"/>
          <w:sz w:val="32"/>
          <w:szCs w:val="32"/>
        </w:rPr>
        <w:t>1.1. Maquetter une application</w:t>
      </w:r>
    </w:p>
    <w:p w:rsidR="002D2501" w:rsidRDefault="002D2501">
      <w:pPr>
        <w:pStyle w:val="Standard"/>
        <w:rPr>
          <w:rFonts w:cs="Times New Roman"/>
          <w:color w:val="1C1C1C"/>
          <w:sz w:val="32"/>
          <w:szCs w:val="32"/>
        </w:rPr>
      </w:pPr>
    </w:p>
    <w:p w:rsidR="002D2501" w:rsidRDefault="00A30BF7">
      <w:pPr>
        <w:pStyle w:val="Standard"/>
        <w:rPr>
          <w:rFonts w:cs="Times New Roman"/>
          <w:color w:val="1C1C1C"/>
          <w:sz w:val="28"/>
          <w:szCs w:val="28"/>
        </w:rPr>
      </w:pPr>
      <w:r>
        <w:rPr>
          <w:rFonts w:cs="Times New Roman"/>
          <w:color w:val="1C1C1C"/>
          <w:sz w:val="28"/>
          <w:szCs w:val="28"/>
        </w:rPr>
        <w:t>Tout d'abord avant de commencer je mets à disposition des définitions concernant certains termes techniques :</w:t>
      </w:r>
    </w:p>
    <w:p w:rsidR="002D2501" w:rsidRDefault="002D2501">
      <w:pPr>
        <w:pStyle w:val="Standard"/>
        <w:rPr>
          <w:rFonts w:cs="Times New Roman"/>
          <w:color w:val="1C1C1C"/>
          <w:sz w:val="28"/>
          <w:szCs w:val="28"/>
        </w:rPr>
      </w:pPr>
    </w:p>
    <w:p w:rsidR="002D2501" w:rsidRDefault="00A30BF7">
      <w:pPr>
        <w:pStyle w:val="Standard"/>
      </w:pPr>
      <w:r w:rsidRPr="00405E53">
        <w:rPr>
          <w:rFonts w:cs="Times New Roman"/>
          <w:b/>
          <w:color w:val="1C1C1C"/>
          <w:sz w:val="28"/>
          <w:szCs w:val="28"/>
          <w:rPrChange w:id="160" w:author="Baobab Ingénierie" w:date="2020-06-16T15:07:00Z">
            <w:rPr>
              <w:rFonts w:cs="Times New Roman"/>
              <w:color w:val="1C1C1C"/>
              <w:sz w:val="28"/>
              <w:szCs w:val="28"/>
            </w:rPr>
          </w:rPrChange>
        </w:rPr>
        <w:t>Photoshop</w:t>
      </w:r>
      <w:r>
        <w:rPr>
          <w:rFonts w:cs="Times New Roman"/>
          <w:color w:val="1C1C1C"/>
          <w:sz w:val="28"/>
          <w:szCs w:val="28"/>
        </w:rPr>
        <w:t> : Logiciel de traitement et de </w:t>
      </w:r>
      <w:r>
        <w:rPr>
          <w:rStyle w:val="StrongEmphasis"/>
          <w:rFonts w:cs="Times New Roman"/>
          <w:b w:val="0"/>
          <w:bCs w:val="0"/>
          <w:color w:val="1C1C1C"/>
          <w:sz w:val="28"/>
          <w:szCs w:val="28"/>
        </w:rPr>
        <w:t>retouche d'images</w:t>
      </w:r>
      <w:r>
        <w:rPr>
          <w:rFonts w:cs="Times New Roman"/>
          <w:color w:val="1C1C1C"/>
          <w:sz w:val="28"/>
          <w:szCs w:val="28"/>
        </w:rPr>
        <w:t> et de photo produit par la société Adobe. </w:t>
      </w:r>
      <w:hyperlink r:id="rId7" w:history="1">
        <w:r>
          <w:rPr>
            <w:rStyle w:val="StrongEmphasis"/>
            <w:rFonts w:cs="Times New Roman"/>
            <w:b w:val="0"/>
            <w:bCs w:val="0"/>
            <w:color w:val="1C1C1C"/>
            <w:sz w:val="28"/>
            <w:szCs w:val="28"/>
          </w:rPr>
          <w:t>Photoshop </w:t>
        </w:r>
      </w:hyperlink>
      <w:r>
        <w:rPr>
          <w:rFonts w:cs="Times New Roman"/>
          <w:color w:val="1C1C1C"/>
          <w:sz w:val="28"/>
          <w:szCs w:val="28"/>
        </w:rPr>
        <w:t>est devenu le standard en matière de gestion des </w:t>
      </w:r>
      <w:r>
        <w:rPr>
          <w:rStyle w:val="StrongEmphasis"/>
          <w:rFonts w:cs="Times New Roman"/>
          <w:b w:val="0"/>
          <w:bCs w:val="0"/>
          <w:color w:val="1C1C1C"/>
          <w:sz w:val="28"/>
          <w:szCs w:val="28"/>
        </w:rPr>
        <w:t>images matricielles</w:t>
      </w:r>
      <w:r>
        <w:rPr>
          <w:rFonts w:cs="Times New Roman"/>
          <w:color w:val="1C1C1C"/>
          <w:sz w:val="28"/>
          <w:szCs w:val="28"/>
        </w:rPr>
        <w:t> (ou images "</w:t>
      </w:r>
      <w:r>
        <w:rPr>
          <w:rStyle w:val="StrongEmphasis"/>
          <w:rFonts w:cs="Times New Roman"/>
          <w:b w:val="0"/>
          <w:bCs w:val="0"/>
          <w:color w:val="1C1C1C"/>
          <w:sz w:val="28"/>
          <w:szCs w:val="28"/>
        </w:rPr>
        <w:t>bitmap</w:t>
      </w:r>
      <w:r>
        <w:rPr>
          <w:rFonts w:cs="Times New Roman"/>
          <w:color w:val="1C1C1C"/>
          <w:sz w:val="28"/>
          <w:szCs w:val="28"/>
        </w:rPr>
        <w:t>", constituées d'un "tapis de points"). Un logiciel tel qu'</w:t>
      </w:r>
      <w:hyperlink r:id="rId8" w:history="1">
        <w:r>
          <w:rPr>
            <w:rFonts w:cs="Times New Roman"/>
            <w:color w:val="1C1C1C"/>
            <w:sz w:val="28"/>
            <w:szCs w:val="28"/>
          </w:rPr>
          <w:t>Illustrator</w:t>
        </w:r>
      </w:hyperlink>
      <w:r>
        <w:rPr>
          <w:rFonts w:cs="Times New Roman"/>
          <w:color w:val="1C1C1C"/>
          <w:sz w:val="28"/>
          <w:szCs w:val="28"/>
        </w:rPr>
        <w:t>, lui, gère l'image numérique sous la forme de vecteurs (on parle alors d'images vectorielles).</w:t>
      </w:r>
    </w:p>
    <w:p w:rsidR="002D2501" w:rsidRDefault="002D2501">
      <w:pPr>
        <w:pStyle w:val="Standard"/>
        <w:rPr>
          <w:rFonts w:cs="Times New Roman"/>
          <w:color w:val="1C1C1C"/>
          <w:sz w:val="28"/>
          <w:szCs w:val="28"/>
        </w:rPr>
      </w:pPr>
    </w:p>
    <w:p w:rsidR="002D2501" w:rsidRDefault="00A30BF7">
      <w:pPr>
        <w:pStyle w:val="Standard"/>
        <w:rPr>
          <w:color w:val="1C1C1C"/>
        </w:rPr>
      </w:pPr>
      <w:r w:rsidRPr="00405E53">
        <w:rPr>
          <w:rFonts w:cs="Times New Roman"/>
          <w:b/>
          <w:color w:val="1C1C1C"/>
          <w:sz w:val="28"/>
          <w:szCs w:val="28"/>
          <w:rPrChange w:id="161" w:author="Baobab Ingénierie" w:date="2020-06-16T15:07:00Z">
            <w:rPr>
              <w:rFonts w:cs="Times New Roman"/>
              <w:color w:val="1C1C1C"/>
              <w:sz w:val="28"/>
              <w:szCs w:val="28"/>
            </w:rPr>
          </w:rPrChange>
        </w:rPr>
        <w:t>Wireframe</w:t>
      </w:r>
      <w:r>
        <w:rPr>
          <w:rFonts w:cs="Times New Roman"/>
          <w:color w:val="1C1C1C"/>
          <w:sz w:val="28"/>
          <w:szCs w:val="28"/>
        </w:rPr>
        <w:t> : Le wireframe, ou maquette fonctionnelle en français, est le schéma d’une page web ou d’une application. De par ses caractéristiques, c’est un outil qui apporte beaucoup d’avantages, surtout lors de la refonte ou de la création d’un site web.</w:t>
      </w:r>
    </w:p>
    <w:p w:rsidR="002D2501" w:rsidRDefault="002D2501">
      <w:pPr>
        <w:pStyle w:val="Standard"/>
        <w:rPr>
          <w:rFonts w:cs="Times New Roman"/>
          <w:color w:val="1C1C1C"/>
          <w:sz w:val="28"/>
          <w:szCs w:val="28"/>
        </w:rPr>
      </w:pPr>
    </w:p>
    <w:p w:rsidR="002D2501" w:rsidRDefault="00A30BF7">
      <w:pPr>
        <w:pStyle w:val="Standard"/>
      </w:pPr>
      <w:r w:rsidRPr="00405E53">
        <w:rPr>
          <w:rFonts w:cs="Times New Roman"/>
          <w:b/>
          <w:color w:val="1C1C1C"/>
          <w:sz w:val="28"/>
          <w:szCs w:val="28"/>
          <w:rPrChange w:id="162" w:author="Baobab Ingénierie" w:date="2020-06-16T15:08:00Z">
            <w:rPr>
              <w:rFonts w:cs="Times New Roman"/>
              <w:color w:val="1C1C1C"/>
              <w:sz w:val="28"/>
              <w:szCs w:val="28"/>
            </w:rPr>
          </w:rPrChange>
        </w:rPr>
        <w:t>Nombre d'or</w:t>
      </w:r>
      <w:r>
        <w:rPr>
          <w:rFonts w:cs="Times New Roman"/>
          <w:color w:val="1C1C1C"/>
          <w:sz w:val="28"/>
          <w:szCs w:val="28"/>
        </w:rPr>
        <w:t xml:space="preserve"> :  Nombre d'or, Section dorée, Divine proportion et autres </w:t>
      </w:r>
      <w:del w:id="163" w:author="Baobab Ingénierie" w:date="2020-06-16T15:08:00Z">
        <w:r w:rsidDel="00405E53">
          <w:rPr>
            <w:rFonts w:cs="Times New Roman"/>
            <w:color w:val="1C1C1C"/>
            <w:sz w:val="28"/>
            <w:szCs w:val="28"/>
          </w:rPr>
          <w:delText>apellations</w:delText>
        </w:r>
      </w:del>
      <w:ins w:id="164" w:author="Baobab Ingénierie" w:date="2020-06-16T15:08:00Z">
        <w:r w:rsidR="00405E53">
          <w:rPr>
            <w:rFonts w:cs="Times New Roman"/>
            <w:color w:val="1C1C1C"/>
            <w:sz w:val="28"/>
            <w:szCs w:val="28"/>
          </w:rPr>
          <w:t>appellations</w:t>
        </w:r>
      </w:ins>
      <w:r>
        <w:rPr>
          <w:rFonts w:cs="Times New Roman"/>
          <w:color w:val="1C1C1C"/>
          <w:sz w:val="28"/>
          <w:szCs w:val="28"/>
        </w:rPr>
        <w:t xml:space="preserve"> mystiques... sont des dénominations qui désignent un rapport arithmétique : le nombre d'or. Ce dernier n'est ni une mesure, ni une dimension, c'est un rapport entre deux grandeurs homogènes. Jean-Paul Delahaye affirme que le chemin des mathématiques à la numérologie est dangereux parce riche en interprétations...  En effet des milliers de pages ont été écrites sur le nombre d'or. Il serait connu depuis la nuit des temps. On le retrouve chez les peintres du début du siècle, dans les cathédrales gothiques, sur les façades des temples grecs et même au cœur de la Grande Pyramide. On dit qu'il aurait été transmis de bouche de </w:t>
      </w:r>
      <w:del w:id="165" w:author="Baobab Ingénierie" w:date="2020-06-16T15:08:00Z">
        <w:r w:rsidDel="00405E53">
          <w:rPr>
            <w:rFonts w:cs="Times New Roman"/>
            <w:color w:val="1C1C1C"/>
            <w:sz w:val="28"/>
            <w:szCs w:val="28"/>
          </w:rPr>
          <w:delText>pyhtagoricien</w:delText>
        </w:r>
      </w:del>
      <w:ins w:id="166" w:author="Baobab Ingénierie" w:date="2020-06-16T15:08:00Z">
        <w:r w:rsidR="00405E53">
          <w:rPr>
            <w:rFonts w:cs="Times New Roman"/>
            <w:color w:val="1C1C1C"/>
            <w:sz w:val="28"/>
            <w:szCs w:val="28"/>
          </w:rPr>
          <w:t>pythagoricien</w:t>
        </w:r>
      </w:ins>
      <w:r>
        <w:rPr>
          <w:rFonts w:cs="Times New Roman"/>
          <w:color w:val="1C1C1C"/>
          <w:sz w:val="28"/>
          <w:szCs w:val="28"/>
        </w:rPr>
        <w:t xml:space="preserve"> à oreille d'initié, comme un secret universel et immuable (il n'était pas considéré comme un nombre puisque seuls les entiers sont des nombres chez les grecs). De nombreux tableaux seraient conçus selon les règles de la "divine proportion" (expression datant de 1509 avec Léonard de Vinci).</w:t>
      </w:r>
      <w:r>
        <w:rPr>
          <w:rFonts w:cs="Times New Roman"/>
          <w:color w:val="1C1C1C"/>
          <w:sz w:val="28"/>
          <w:szCs w:val="28"/>
        </w:rPr>
        <w:br/>
        <w:t>Parmi les artistes de la Renaissance, Dürer est un de ceux qui connaissait les mathématiques. Il fit évoluer les proportions de "ses nus d'Adam et Eve", entre 1504 et 1507 après avoir été initié à la "</w:t>
      </w:r>
      <w:r>
        <w:rPr>
          <w:rStyle w:val="Accentuation"/>
          <w:rFonts w:cs="Times New Roman"/>
          <w:i w:val="0"/>
          <w:color w:val="1C1C1C"/>
          <w:sz w:val="28"/>
          <w:szCs w:val="28"/>
        </w:rPr>
        <w:t>secretissima scienta</w:t>
      </w:r>
      <w:r>
        <w:rPr>
          <w:rFonts w:cs="Times New Roman"/>
          <w:color w:val="1C1C1C"/>
          <w:sz w:val="28"/>
          <w:szCs w:val="28"/>
        </w:rPr>
        <w:t>" par un maître dont il ne voulut pas révéler le nom mais qui fut sans doute le frère franciscain Luca Pacioli qui publia en 1494 la grande encyclopédie du XVe siècle.</w:t>
      </w:r>
    </w:p>
    <w:p w:rsidR="002D2501" w:rsidRDefault="002D2501">
      <w:pPr>
        <w:pStyle w:val="Standard"/>
        <w:rPr>
          <w:rFonts w:cs="Times New Roman"/>
          <w:color w:val="1C1C1C"/>
          <w:sz w:val="28"/>
          <w:szCs w:val="28"/>
        </w:rPr>
      </w:pPr>
    </w:p>
    <w:p w:rsidR="002D2501" w:rsidRDefault="00A30BF7">
      <w:pPr>
        <w:pStyle w:val="Standard"/>
        <w:rPr>
          <w:rFonts w:cs="Times New Roman"/>
          <w:color w:val="1C1C1C"/>
          <w:sz w:val="28"/>
          <w:szCs w:val="28"/>
        </w:rPr>
      </w:pPr>
      <w:r w:rsidRPr="00405E53">
        <w:rPr>
          <w:rFonts w:cs="Times New Roman"/>
          <w:b/>
          <w:color w:val="1C1C1C"/>
          <w:sz w:val="28"/>
          <w:szCs w:val="28"/>
          <w:rPrChange w:id="167" w:author="Baobab Ingénierie" w:date="2020-06-16T15:09:00Z">
            <w:rPr>
              <w:rFonts w:cs="Times New Roman"/>
              <w:color w:val="1C1C1C"/>
              <w:sz w:val="28"/>
              <w:szCs w:val="28"/>
            </w:rPr>
          </w:rPrChange>
        </w:rPr>
        <w:t>Les repères</w:t>
      </w:r>
      <w:r>
        <w:rPr>
          <w:rFonts w:cs="Times New Roman"/>
          <w:color w:val="1C1C1C"/>
          <w:sz w:val="28"/>
          <w:szCs w:val="28"/>
        </w:rPr>
        <w:t> : Les repères commentés vous permettent d’aligner des formes, des tranches et des sélections. Ils apparaissent automatiquement lorsque vous dessinez une forme, créez une sélection ou faites glisser. Vous pouvez masquer les repères commentés si nécessaire.</w:t>
      </w:r>
    </w:p>
    <w:p w:rsidR="002D2501" w:rsidRDefault="002D2501">
      <w:pPr>
        <w:pStyle w:val="Standard"/>
        <w:rPr>
          <w:rFonts w:cs="Times New Roman"/>
          <w:color w:val="1C1C1C"/>
          <w:sz w:val="28"/>
          <w:szCs w:val="28"/>
        </w:rPr>
      </w:pPr>
    </w:p>
    <w:p w:rsidR="002D2501" w:rsidRDefault="00A30BF7">
      <w:pPr>
        <w:pStyle w:val="Standard"/>
        <w:rPr>
          <w:color w:val="1C1C1C"/>
        </w:rPr>
      </w:pPr>
      <w:r w:rsidRPr="00405E53">
        <w:rPr>
          <w:rFonts w:cs="Times New Roman"/>
          <w:b/>
          <w:color w:val="1C1C1C"/>
          <w:sz w:val="28"/>
          <w:szCs w:val="28"/>
          <w:rPrChange w:id="168" w:author="Baobab Ingénierie" w:date="2020-06-16T15:09:00Z">
            <w:rPr>
              <w:rFonts w:cs="Times New Roman"/>
              <w:color w:val="1C1C1C"/>
              <w:sz w:val="28"/>
              <w:szCs w:val="28"/>
            </w:rPr>
          </w:rPrChange>
        </w:rPr>
        <w:t>La grille</w:t>
      </w:r>
      <w:r>
        <w:rPr>
          <w:rFonts w:cs="Times New Roman"/>
          <w:color w:val="1C1C1C"/>
          <w:sz w:val="28"/>
          <w:szCs w:val="28"/>
        </w:rPr>
        <w:t xml:space="preserve"> : La grille est utile pour placer les éléments de manière symétrique. Elle </w:t>
      </w:r>
      <w:r>
        <w:rPr>
          <w:rFonts w:cs="Times New Roman"/>
          <w:color w:val="1C1C1C"/>
          <w:sz w:val="28"/>
          <w:szCs w:val="28"/>
        </w:rPr>
        <w:lastRenderedPageBreak/>
        <w:t>s’affiche par défaut sous la forme de traits non imprimables, mais vous pouvez l’afficher sous la forme de points.</w:t>
      </w:r>
    </w:p>
    <w:p w:rsidR="002D2501" w:rsidRDefault="00A30BF7">
      <w:pPr>
        <w:pStyle w:val="Textbody"/>
        <w:widowControl/>
        <w:spacing w:before="150" w:after="150"/>
        <w:rPr>
          <w:color w:val="1C1C1C"/>
          <w:sz w:val="28"/>
          <w:szCs w:val="28"/>
        </w:rPr>
      </w:pPr>
      <w:r>
        <w:rPr>
          <w:color w:val="1C1C1C"/>
          <w:sz w:val="28"/>
          <w:szCs w:val="28"/>
        </w:rPr>
        <w:t>Les repères et la grille présentent des similitudes :</w:t>
      </w:r>
    </w:p>
    <w:p w:rsidR="002D2501" w:rsidRDefault="00A30BF7">
      <w:pPr>
        <w:pStyle w:val="Textbody"/>
        <w:widowControl/>
        <w:spacing w:before="150" w:after="150"/>
        <w:rPr>
          <w:color w:val="1C1C1C"/>
          <w:sz w:val="28"/>
          <w:szCs w:val="28"/>
        </w:rPr>
      </w:pPr>
      <w:bookmarkStart w:id="169" w:name="main-pars_text_1"/>
      <w:bookmarkEnd w:id="169"/>
      <w:r>
        <w:rPr>
          <w:color w:val="1C1C1C"/>
          <w:sz w:val="28"/>
          <w:szCs w:val="28"/>
        </w:rPr>
        <w:t>Les sélections, contours de sélection et outils sont attirés par le repère ou par la grille lorsqu’ils sont placés à moins de 8 pixels de trame (non d’image). Les repères sont également attirés par la grille lorsque vous les déplacez. Vous pouvez activer ou désactiver cette caractéristique de magnétisme.</w:t>
      </w:r>
    </w:p>
    <w:p w:rsidR="002D2501" w:rsidRDefault="00A30BF7">
      <w:pPr>
        <w:pStyle w:val="Textbody"/>
        <w:widowControl/>
        <w:spacing w:before="150" w:after="150"/>
        <w:rPr>
          <w:color w:val="1C1C1C"/>
          <w:sz w:val="28"/>
          <w:szCs w:val="28"/>
        </w:rPr>
      </w:pPr>
      <w:r>
        <w:rPr>
          <w:color w:val="1C1C1C"/>
          <w:sz w:val="28"/>
          <w:szCs w:val="28"/>
        </w:rPr>
        <w:t>L’espacement des repères, ainsi que la visibilité et le magnétisme des repères et de la grille sont propres à chaque image.</w:t>
      </w:r>
    </w:p>
    <w:p w:rsidR="002D2501" w:rsidRDefault="00A30BF7">
      <w:pPr>
        <w:pStyle w:val="Textbody"/>
        <w:widowControl/>
        <w:spacing w:before="150" w:after="150"/>
        <w:rPr>
          <w:color w:val="1C1C1C"/>
        </w:rPr>
      </w:pPr>
      <w:r>
        <w:rPr>
          <w:color w:val="1C1C1C"/>
          <w:sz w:val="28"/>
          <w:szCs w:val="28"/>
        </w:rPr>
        <w:t>Le maillage de la grille, ainsi que la couleur et le style des repères et de la grille sont communs à toutes les images.</w:t>
      </w:r>
      <w:r>
        <w:rPr>
          <w:rFonts w:ascii="Arial" w:hAnsi="Arial" w:cs="Times New Roman"/>
          <w:color w:val="1C1C1C"/>
          <w:sz w:val="28"/>
          <w:szCs w:val="28"/>
        </w:rPr>
        <w:br/>
      </w:r>
    </w:p>
    <w:p w:rsidR="002D2501" w:rsidRDefault="00A30BF7">
      <w:pPr>
        <w:pStyle w:val="Standard"/>
        <w:rPr>
          <w:rFonts w:cs="Times New Roman"/>
          <w:color w:val="1C1C1C"/>
          <w:sz w:val="28"/>
          <w:szCs w:val="28"/>
        </w:rPr>
      </w:pPr>
      <w:r w:rsidRPr="000E5C8D">
        <w:rPr>
          <w:rFonts w:cs="Times New Roman"/>
          <w:b/>
          <w:color w:val="1C1C1C"/>
          <w:sz w:val="28"/>
          <w:szCs w:val="28"/>
          <w:rPrChange w:id="170" w:author="Baobab Ingénierie" w:date="2020-06-16T15:09:00Z">
            <w:rPr>
              <w:rFonts w:cs="Times New Roman"/>
              <w:color w:val="1C1C1C"/>
              <w:sz w:val="28"/>
              <w:szCs w:val="28"/>
            </w:rPr>
          </w:rPrChange>
        </w:rPr>
        <w:t>Header</w:t>
      </w:r>
      <w:r>
        <w:rPr>
          <w:rFonts w:cs="Times New Roman"/>
          <w:color w:val="1C1C1C"/>
          <w:sz w:val="28"/>
          <w:szCs w:val="28"/>
        </w:rPr>
        <w:t> : le haut de la page l'emplacement du logo des liens vers les autres pages.</w:t>
      </w:r>
    </w:p>
    <w:p w:rsidR="002D2501" w:rsidRDefault="002D2501">
      <w:pPr>
        <w:pStyle w:val="Standard"/>
        <w:rPr>
          <w:rFonts w:cs="Times New Roman"/>
          <w:color w:val="1C1C1C"/>
          <w:sz w:val="28"/>
          <w:szCs w:val="28"/>
        </w:rPr>
      </w:pPr>
    </w:p>
    <w:p w:rsidR="002D2501" w:rsidRDefault="00A30BF7">
      <w:pPr>
        <w:pStyle w:val="Standard"/>
        <w:rPr>
          <w:rFonts w:cs="Times New Roman"/>
          <w:color w:val="1C1C1C"/>
          <w:sz w:val="28"/>
          <w:szCs w:val="28"/>
        </w:rPr>
      </w:pPr>
      <w:r w:rsidRPr="000E5C8D">
        <w:rPr>
          <w:rFonts w:cs="Times New Roman"/>
          <w:b/>
          <w:color w:val="1C1C1C"/>
          <w:sz w:val="28"/>
          <w:szCs w:val="28"/>
          <w:rPrChange w:id="171" w:author="Baobab Ingénierie" w:date="2020-06-16T15:09:00Z">
            <w:rPr>
              <w:rFonts w:cs="Times New Roman"/>
              <w:color w:val="1C1C1C"/>
              <w:sz w:val="28"/>
              <w:szCs w:val="28"/>
            </w:rPr>
          </w:rPrChange>
        </w:rPr>
        <w:t>Body</w:t>
      </w:r>
      <w:r>
        <w:rPr>
          <w:rFonts w:cs="Times New Roman"/>
          <w:color w:val="1C1C1C"/>
          <w:sz w:val="28"/>
          <w:szCs w:val="28"/>
        </w:rPr>
        <w:t> : le corps de la page c'est à dire son contenu.</w:t>
      </w:r>
    </w:p>
    <w:p w:rsidR="002D2501" w:rsidRDefault="002D2501">
      <w:pPr>
        <w:pStyle w:val="Standard"/>
        <w:rPr>
          <w:rFonts w:cs="Times New Roman"/>
          <w:color w:val="1C1C1C"/>
          <w:sz w:val="28"/>
          <w:szCs w:val="28"/>
        </w:rPr>
      </w:pPr>
    </w:p>
    <w:p w:rsidR="002D2501" w:rsidRDefault="00A30BF7">
      <w:pPr>
        <w:pStyle w:val="Standard"/>
        <w:rPr>
          <w:rFonts w:cs="Times New Roman"/>
          <w:color w:val="1C1C1C"/>
          <w:sz w:val="28"/>
          <w:szCs w:val="28"/>
        </w:rPr>
      </w:pPr>
      <w:r w:rsidRPr="000E5C8D">
        <w:rPr>
          <w:rFonts w:cs="Times New Roman"/>
          <w:b/>
          <w:color w:val="1C1C1C"/>
          <w:sz w:val="28"/>
          <w:szCs w:val="28"/>
          <w:rPrChange w:id="172" w:author="Baobab Ingénierie" w:date="2020-06-16T15:09:00Z">
            <w:rPr>
              <w:rFonts w:cs="Times New Roman"/>
              <w:color w:val="1C1C1C"/>
              <w:sz w:val="28"/>
              <w:szCs w:val="28"/>
            </w:rPr>
          </w:rPrChange>
        </w:rPr>
        <w:t>Footer</w:t>
      </w:r>
      <w:r>
        <w:rPr>
          <w:rFonts w:cs="Times New Roman"/>
          <w:color w:val="1C1C1C"/>
          <w:sz w:val="28"/>
          <w:szCs w:val="28"/>
        </w:rPr>
        <w:t> : le bas de page où on recense toutes les informations liées à l'entreprise</w:t>
      </w:r>
      <w:ins w:id="173" w:author="Baobab Ingénierie" w:date="2020-06-16T15:09:00Z">
        <w:r w:rsidR="000E5C8D">
          <w:rPr>
            <w:rFonts w:cs="Times New Roman"/>
            <w:color w:val="1C1C1C"/>
            <w:sz w:val="28"/>
            <w:szCs w:val="28"/>
          </w:rPr>
          <w:t xml:space="preserve"> </w:t>
        </w:r>
      </w:ins>
      <w:r>
        <w:rPr>
          <w:rFonts w:cs="Times New Roman"/>
          <w:color w:val="1C1C1C"/>
          <w:sz w:val="28"/>
          <w:szCs w:val="28"/>
        </w:rPr>
        <w:t>(réseaux sociaux, pages annexes).</w:t>
      </w:r>
    </w:p>
    <w:p w:rsidR="002D2501" w:rsidRDefault="002D2501">
      <w:pPr>
        <w:pStyle w:val="Standard"/>
        <w:rPr>
          <w:color w:val="1C1C1C"/>
          <w:sz w:val="28"/>
          <w:szCs w:val="28"/>
        </w:rPr>
      </w:pPr>
    </w:p>
    <w:p w:rsidR="000E5C8D" w:rsidRDefault="00A30BF7">
      <w:pPr>
        <w:pStyle w:val="Standard"/>
        <w:rPr>
          <w:ins w:id="174" w:author="Baobab Ingénierie" w:date="2020-06-16T15:10:00Z"/>
          <w:color w:val="1C1C1C"/>
          <w:sz w:val="28"/>
          <w:szCs w:val="28"/>
        </w:rPr>
      </w:pPr>
      <w:r>
        <w:rPr>
          <w:color w:val="1C1C1C"/>
          <w:sz w:val="28"/>
          <w:szCs w:val="28"/>
        </w:rPr>
        <w:t>Pour la conception de la maquette j'ai décidé de faire un wireframe de 4 pages sur le logiciel Photoshop qui montrent les pages principales de mon site et d'apporter un premier aperçu visuel de celui-ci pour avoir une idée plus concrète de ce à quoi il devrait ressembler</w:t>
      </w:r>
      <w:del w:id="175" w:author="Baobab Ingénierie" w:date="2020-06-16T15:10:00Z">
        <w:r w:rsidDel="000E5C8D">
          <w:rPr>
            <w:color w:val="1C1C1C"/>
            <w:sz w:val="28"/>
            <w:szCs w:val="28"/>
          </w:rPr>
          <w:delText xml:space="preserve">, </w:delText>
        </w:r>
      </w:del>
      <w:ins w:id="176" w:author="Baobab Ingénierie" w:date="2020-06-16T15:10:00Z">
        <w:r w:rsidR="000E5C8D">
          <w:rPr>
            <w:color w:val="1C1C1C"/>
            <w:sz w:val="28"/>
            <w:szCs w:val="28"/>
          </w:rPr>
          <w:t xml:space="preserve">. </w:t>
        </w:r>
      </w:ins>
    </w:p>
    <w:p w:rsidR="000E5C8D" w:rsidRDefault="000E5C8D">
      <w:pPr>
        <w:pStyle w:val="Standard"/>
        <w:rPr>
          <w:ins w:id="177" w:author="Baobab Ingénierie" w:date="2020-06-16T15:10:00Z"/>
          <w:color w:val="1C1C1C"/>
          <w:sz w:val="28"/>
          <w:szCs w:val="28"/>
        </w:rPr>
      </w:pPr>
    </w:p>
    <w:p w:rsidR="000E5C8D" w:rsidRDefault="000E5C8D">
      <w:pPr>
        <w:pStyle w:val="Standard"/>
        <w:rPr>
          <w:ins w:id="178" w:author="Baobab Ingénierie" w:date="2020-06-16T15:10:00Z"/>
          <w:color w:val="1C1C1C"/>
          <w:sz w:val="28"/>
          <w:szCs w:val="28"/>
        </w:rPr>
      </w:pPr>
      <w:r>
        <w:rPr>
          <w:color w:val="1C1C1C"/>
          <w:sz w:val="28"/>
          <w:szCs w:val="28"/>
        </w:rPr>
        <w:t xml:space="preserve">Les </w:t>
      </w:r>
      <w:r w:rsidR="00A30BF7">
        <w:rPr>
          <w:color w:val="1C1C1C"/>
          <w:sz w:val="28"/>
          <w:szCs w:val="28"/>
        </w:rPr>
        <w:t>formes choisi</w:t>
      </w:r>
      <w:ins w:id="179" w:author="Baobab Ingénierie" w:date="2020-06-16T15:10:00Z">
        <w:r>
          <w:rPr>
            <w:color w:val="1C1C1C"/>
            <w:sz w:val="28"/>
            <w:szCs w:val="28"/>
          </w:rPr>
          <w:t>e</w:t>
        </w:r>
      </w:ins>
      <w:r w:rsidR="00A30BF7">
        <w:rPr>
          <w:color w:val="1C1C1C"/>
          <w:sz w:val="28"/>
          <w:szCs w:val="28"/>
        </w:rPr>
        <w:t>s sont principalement le rectangle en référence au nombre d'or pour avoir des proportions proches de la perfection</w:t>
      </w:r>
      <w:del w:id="180" w:author="Baobab Ingénierie" w:date="2020-06-16T15:10:00Z">
        <w:r w:rsidR="00A30BF7" w:rsidDel="000E5C8D">
          <w:rPr>
            <w:color w:val="1C1C1C"/>
            <w:sz w:val="28"/>
            <w:szCs w:val="28"/>
          </w:rPr>
          <w:delText xml:space="preserve">, </w:delText>
        </w:r>
      </w:del>
      <w:ins w:id="181" w:author="Baobab Ingénierie" w:date="2020-06-16T15:10:00Z">
        <w:r>
          <w:rPr>
            <w:color w:val="1C1C1C"/>
            <w:sz w:val="28"/>
            <w:szCs w:val="28"/>
          </w:rPr>
          <w:t xml:space="preserve">. </w:t>
        </w:r>
      </w:ins>
      <w:r>
        <w:rPr>
          <w:color w:val="1C1C1C"/>
          <w:sz w:val="28"/>
          <w:szCs w:val="28"/>
        </w:rPr>
        <w:t xml:space="preserve">Pour </w:t>
      </w:r>
      <w:r w:rsidR="00A30BF7">
        <w:rPr>
          <w:color w:val="1C1C1C"/>
          <w:sz w:val="28"/>
          <w:szCs w:val="28"/>
        </w:rPr>
        <w:t xml:space="preserve">m'aider je me suis servi des repères et de la grille pour pouvoir espacer au mieux les calques et les distinguer dans le champ de l'image. </w:t>
      </w:r>
    </w:p>
    <w:p w:rsidR="000E5C8D" w:rsidRDefault="000E5C8D">
      <w:pPr>
        <w:pStyle w:val="Standard"/>
        <w:rPr>
          <w:ins w:id="182" w:author="Baobab Ingénierie" w:date="2020-06-16T15:10:00Z"/>
          <w:color w:val="1C1C1C"/>
          <w:sz w:val="28"/>
          <w:szCs w:val="28"/>
        </w:rPr>
      </w:pPr>
    </w:p>
    <w:p w:rsidR="00D84E1C" w:rsidRDefault="00A30BF7">
      <w:pPr>
        <w:pStyle w:val="Standard"/>
        <w:rPr>
          <w:ins w:id="183" w:author="Baobab Ingénierie" w:date="2020-06-16T15:12:00Z"/>
          <w:color w:val="1C1C1C"/>
          <w:sz w:val="28"/>
          <w:szCs w:val="28"/>
        </w:rPr>
      </w:pPr>
      <w:r>
        <w:rPr>
          <w:color w:val="1C1C1C"/>
          <w:sz w:val="28"/>
          <w:szCs w:val="28"/>
        </w:rPr>
        <w:t>Pour commencer j'ai créé un header</w:t>
      </w:r>
      <w:ins w:id="184" w:author="Baobab Ingénierie" w:date="2020-06-16T15:11:00Z">
        <w:r w:rsidR="00D84E1C">
          <w:rPr>
            <w:color w:val="1C1C1C"/>
            <w:sz w:val="28"/>
            <w:szCs w:val="28"/>
          </w:rPr>
          <w:t>,</w:t>
        </w:r>
      </w:ins>
      <w:r>
        <w:rPr>
          <w:color w:val="1C1C1C"/>
          <w:sz w:val="28"/>
          <w:szCs w:val="28"/>
        </w:rPr>
        <w:t xml:space="preserve"> donc la barre de navigation</w:t>
      </w:r>
      <w:ins w:id="185" w:author="Baobab Ingénierie" w:date="2020-06-16T15:11:00Z">
        <w:r w:rsidR="00D84E1C">
          <w:rPr>
            <w:color w:val="1C1C1C"/>
            <w:sz w:val="28"/>
            <w:szCs w:val="28"/>
          </w:rPr>
          <w:t>,</w:t>
        </w:r>
      </w:ins>
      <w:r>
        <w:rPr>
          <w:color w:val="1C1C1C"/>
          <w:sz w:val="28"/>
          <w:szCs w:val="28"/>
        </w:rPr>
        <w:t xml:space="preserve"> qui allait servir de modèle pour les 3 autres pages</w:t>
      </w:r>
      <w:ins w:id="186" w:author="Baobab Ingénierie" w:date="2020-06-16T15:11:00Z">
        <w:r w:rsidR="00D84E1C">
          <w:rPr>
            <w:color w:val="1C1C1C"/>
            <w:sz w:val="28"/>
            <w:szCs w:val="28"/>
          </w:rPr>
          <w:t>.</w:t>
        </w:r>
      </w:ins>
      <w:r>
        <w:rPr>
          <w:color w:val="1C1C1C"/>
          <w:sz w:val="28"/>
          <w:szCs w:val="28"/>
        </w:rPr>
        <w:t xml:space="preserve"> </w:t>
      </w:r>
      <w:r w:rsidR="00D84E1C">
        <w:rPr>
          <w:color w:val="1C1C1C"/>
          <w:sz w:val="28"/>
          <w:szCs w:val="28"/>
        </w:rPr>
        <w:t xml:space="preserve">J'y </w:t>
      </w:r>
      <w:r>
        <w:rPr>
          <w:color w:val="1C1C1C"/>
          <w:sz w:val="28"/>
          <w:szCs w:val="28"/>
        </w:rPr>
        <w:t xml:space="preserve">ai implémenté le logo, le titre du site, la </w:t>
      </w:r>
      <w:ins w:id="187" w:author="Baobab Ingénierie" w:date="2020-06-16T15:11:00Z">
        <w:r w:rsidR="00D84E1C">
          <w:rPr>
            <w:color w:val="1C1C1C"/>
            <w:sz w:val="28"/>
            <w:szCs w:val="28"/>
          </w:rPr>
          <w:t>« </w:t>
        </w:r>
      </w:ins>
      <w:r>
        <w:rPr>
          <w:color w:val="1C1C1C"/>
          <w:sz w:val="28"/>
          <w:szCs w:val="28"/>
        </w:rPr>
        <w:t>catchphrase</w:t>
      </w:r>
      <w:ins w:id="188" w:author="Baobab Ingénierie" w:date="2020-06-16T15:11:00Z">
        <w:r w:rsidR="00D84E1C">
          <w:rPr>
            <w:color w:val="1C1C1C"/>
            <w:sz w:val="28"/>
            <w:szCs w:val="28"/>
          </w:rPr>
          <w:t> »</w:t>
        </w:r>
      </w:ins>
      <w:r>
        <w:rPr>
          <w:color w:val="1C1C1C"/>
          <w:sz w:val="28"/>
          <w:szCs w:val="28"/>
        </w:rPr>
        <w:t>, le bouton des pages et les boutons de connexion/déconnexion. Il est couvert d'un fond bleu cyan ce qui correspondra à la couleur de fond pour la majeure partie des pages, le fond en gris représente le fond lorsqu'il y a du texte par</w:t>
      </w:r>
      <w:ins w:id="189" w:author="Baobab Ingénierie" w:date="2020-06-16T15:12:00Z">
        <w:r w:rsidR="00D84E1C">
          <w:rPr>
            <w:color w:val="1C1C1C"/>
            <w:sz w:val="28"/>
            <w:szCs w:val="28"/>
          </w:rPr>
          <w:noBreakHyphen/>
        </w:r>
      </w:ins>
      <w:del w:id="190" w:author="Baobab Ingénierie" w:date="2020-06-16T15:12:00Z">
        <w:r w:rsidDel="00D84E1C">
          <w:rPr>
            <w:color w:val="1C1C1C"/>
            <w:sz w:val="28"/>
            <w:szCs w:val="28"/>
          </w:rPr>
          <w:delText xml:space="preserve"> </w:delText>
        </w:r>
      </w:del>
      <w:r>
        <w:rPr>
          <w:color w:val="1C1C1C"/>
          <w:sz w:val="28"/>
          <w:szCs w:val="28"/>
        </w:rPr>
        <w:t xml:space="preserve">dessus, les textes en noir </w:t>
      </w:r>
      <w:del w:id="191" w:author="Baobab Ingénierie" w:date="2020-06-16T15:12:00Z">
        <w:r w:rsidDel="00D84E1C">
          <w:rPr>
            <w:color w:val="1C1C1C"/>
            <w:sz w:val="28"/>
            <w:szCs w:val="28"/>
          </w:rPr>
          <w:delText xml:space="preserve">le </w:delText>
        </w:r>
      </w:del>
      <w:r>
        <w:rPr>
          <w:color w:val="1C1C1C"/>
          <w:sz w:val="28"/>
          <w:szCs w:val="28"/>
        </w:rPr>
        <w:t xml:space="preserve">sont là comme dernier degré d'apparition dans cette nuance de couleur ce qui lui permet d'être l'élément le plus remarqué. </w:t>
      </w:r>
    </w:p>
    <w:p w:rsidR="00D84E1C" w:rsidRDefault="00D84E1C">
      <w:pPr>
        <w:pStyle w:val="Standard"/>
        <w:rPr>
          <w:ins w:id="192" w:author="Baobab Ingénierie" w:date="2020-06-16T15:12:00Z"/>
          <w:color w:val="1C1C1C"/>
          <w:sz w:val="28"/>
          <w:szCs w:val="28"/>
        </w:rPr>
      </w:pPr>
    </w:p>
    <w:p w:rsidR="007B0480" w:rsidRDefault="00A30BF7">
      <w:pPr>
        <w:pStyle w:val="Standard"/>
        <w:rPr>
          <w:ins w:id="193" w:author="Baobab Ingénierie" w:date="2020-06-16T15:15:00Z"/>
          <w:color w:val="1C1C1C"/>
          <w:sz w:val="28"/>
          <w:szCs w:val="28"/>
        </w:rPr>
      </w:pPr>
      <w:r>
        <w:rPr>
          <w:color w:val="1C1C1C"/>
          <w:sz w:val="28"/>
          <w:szCs w:val="28"/>
        </w:rPr>
        <w:t xml:space="preserve">Ensuite j'ai </w:t>
      </w:r>
      <w:del w:id="194" w:author="Baobab Ingénierie" w:date="2020-06-16T15:12:00Z">
        <w:r w:rsidDel="00D84E1C">
          <w:rPr>
            <w:color w:val="1C1C1C"/>
            <w:sz w:val="28"/>
            <w:szCs w:val="28"/>
          </w:rPr>
          <w:delText>crée</w:delText>
        </w:r>
      </w:del>
      <w:ins w:id="195" w:author="Baobab Ingénierie" w:date="2020-06-16T15:12:00Z">
        <w:r w:rsidR="00D84E1C">
          <w:rPr>
            <w:color w:val="1C1C1C"/>
            <w:sz w:val="28"/>
            <w:szCs w:val="28"/>
          </w:rPr>
          <w:t>créé</w:t>
        </w:r>
      </w:ins>
      <w:r>
        <w:rPr>
          <w:color w:val="1C1C1C"/>
          <w:sz w:val="28"/>
          <w:szCs w:val="28"/>
        </w:rPr>
        <w:t xml:space="preserve"> un body qui lui est unique selon les pages</w:t>
      </w:r>
      <w:ins w:id="196" w:author="Baobab Ingénierie" w:date="2020-06-16T15:13:00Z">
        <w:r w:rsidR="007B0480">
          <w:rPr>
            <w:color w:val="1C1C1C"/>
            <w:sz w:val="28"/>
            <w:szCs w:val="28"/>
          </w:rPr>
          <w:t>,</w:t>
        </w:r>
      </w:ins>
      <w:r>
        <w:rPr>
          <w:color w:val="1C1C1C"/>
          <w:sz w:val="28"/>
          <w:szCs w:val="28"/>
        </w:rPr>
        <w:t xml:space="preserve"> vu qu'il s'agit du contenu</w:t>
      </w:r>
      <w:del w:id="197" w:author="Baobab Ingénierie" w:date="2020-06-16T15:13:00Z">
        <w:r w:rsidDel="007B0480">
          <w:rPr>
            <w:color w:val="1C1C1C"/>
            <w:sz w:val="28"/>
            <w:szCs w:val="28"/>
          </w:rPr>
          <w:delText xml:space="preserve">, </w:delText>
        </w:r>
      </w:del>
      <w:ins w:id="198" w:author="Baobab Ingénierie" w:date="2020-06-16T15:13:00Z">
        <w:r w:rsidR="007B0480">
          <w:rPr>
            <w:color w:val="1C1C1C"/>
            <w:sz w:val="28"/>
            <w:szCs w:val="28"/>
          </w:rPr>
          <w:t xml:space="preserve">. </w:t>
        </w:r>
      </w:ins>
      <w:r w:rsidR="007B0480">
        <w:rPr>
          <w:color w:val="1C1C1C"/>
          <w:sz w:val="28"/>
          <w:szCs w:val="28"/>
        </w:rPr>
        <w:t xml:space="preserve">Comme </w:t>
      </w:r>
      <w:r>
        <w:rPr>
          <w:color w:val="1C1C1C"/>
          <w:sz w:val="28"/>
          <w:szCs w:val="28"/>
        </w:rPr>
        <w:t>pour le</w:t>
      </w:r>
      <w:del w:id="199" w:author="Baobab Ingénierie" w:date="2020-06-16T15:13:00Z">
        <w:r w:rsidDel="007B0480">
          <w:rPr>
            <w:color w:val="1C1C1C"/>
            <w:sz w:val="28"/>
            <w:szCs w:val="28"/>
          </w:rPr>
          <w:delText>s</w:delText>
        </w:r>
      </w:del>
      <w:r>
        <w:rPr>
          <w:color w:val="1C1C1C"/>
          <w:sz w:val="28"/>
          <w:szCs w:val="28"/>
        </w:rPr>
        <w:t xml:space="preserve"> header il a un fond </w:t>
      </w:r>
      <w:ins w:id="200" w:author="Baobab Ingénierie" w:date="2020-06-16T15:13:00Z">
        <w:r w:rsidR="007B0480">
          <w:rPr>
            <w:color w:val="1C1C1C"/>
            <w:sz w:val="28"/>
            <w:szCs w:val="28"/>
          </w:rPr>
          <w:t>de</w:t>
        </w:r>
      </w:ins>
      <w:del w:id="201" w:author="Baobab Ingénierie" w:date="2020-06-16T15:13:00Z">
        <w:r w:rsidDel="007B0480">
          <w:rPr>
            <w:color w:val="1C1C1C"/>
            <w:sz w:val="28"/>
            <w:szCs w:val="28"/>
          </w:rPr>
          <w:delText>en</w:delText>
        </w:r>
      </w:del>
      <w:r>
        <w:rPr>
          <w:color w:val="1C1C1C"/>
          <w:sz w:val="28"/>
          <w:szCs w:val="28"/>
        </w:rPr>
        <w:t xml:space="preserve"> couleur bleu cyan, un fond pour les textes en gris et les textes de couleur noir</w:t>
      </w:r>
      <w:ins w:id="202" w:author="Baobab Ingénierie" w:date="2020-06-16T15:13:00Z">
        <w:r w:rsidR="007B0480">
          <w:rPr>
            <w:color w:val="1C1C1C"/>
            <w:sz w:val="28"/>
            <w:szCs w:val="28"/>
          </w:rPr>
          <w:t>e</w:t>
        </w:r>
      </w:ins>
      <w:ins w:id="203" w:author="Baobab Ingénierie" w:date="2020-06-16T15:14:00Z">
        <w:r w:rsidR="007B0480">
          <w:rPr>
            <w:color w:val="1C1C1C"/>
            <w:sz w:val="28"/>
            <w:szCs w:val="28"/>
          </w:rPr>
          <w:t>.</w:t>
        </w:r>
      </w:ins>
      <w:r>
        <w:rPr>
          <w:color w:val="1C1C1C"/>
          <w:sz w:val="28"/>
          <w:szCs w:val="28"/>
        </w:rPr>
        <w:t xml:space="preserve"> </w:t>
      </w:r>
      <w:r w:rsidR="007B0480">
        <w:rPr>
          <w:color w:val="1C1C1C"/>
          <w:sz w:val="28"/>
          <w:szCs w:val="28"/>
        </w:rPr>
        <w:t xml:space="preserve">C'est </w:t>
      </w:r>
      <w:r>
        <w:rPr>
          <w:color w:val="1C1C1C"/>
          <w:sz w:val="28"/>
          <w:szCs w:val="28"/>
        </w:rPr>
        <w:t xml:space="preserve">un choix de couleurs </w:t>
      </w:r>
      <w:del w:id="204" w:author="Baobab Ingénierie" w:date="2020-06-16T15:14:00Z">
        <w:r w:rsidDel="007B0480">
          <w:rPr>
            <w:color w:val="1C1C1C"/>
            <w:sz w:val="28"/>
            <w:szCs w:val="28"/>
          </w:rPr>
          <w:delText xml:space="preserve">choisis </w:delText>
        </w:r>
      </w:del>
      <w:ins w:id="205" w:author="Baobab Ingénierie" w:date="2020-06-16T15:14:00Z">
        <w:r w:rsidR="007B0480">
          <w:rPr>
            <w:color w:val="1C1C1C"/>
            <w:sz w:val="28"/>
            <w:szCs w:val="28"/>
          </w:rPr>
          <w:t xml:space="preserve">voulu </w:t>
        </w:r>
      </w:ins>
      <w:del w:id="206" w:author="Baobab Ingénierie" w:date="2020-06-16T15:14:00Z">
        <w:r w:rsidDel="007B0480">
          <w:rPr>
            <w:color w:val="1C1C1C"/>
            <w:sz w:val="28"/>
            <w:szCs w:val="28"/>
          </w:rPr>
          <w:delText xml:space="preserve">comme </w:delText>
        </w:r>
      </w:del>
      <w:r>
        <w:rPr>
          <w:color w:val="1C1C1C"/>
          <w:sz w:val="28"/>
          <w:szCs w:val="28"/>
        </w:rPr>
        <w:t xml:space="preserve">pour les </w:t>
      </w:r>
      <w:ins w:id="207" w:author="Baobab Ingénierie" w:date="2020-06-16T15:14:00Z">
        <w:r w:rsidR="007B0480">
          <w:rPr>
            <w:color w:val="1C1C1C"/>
            <w:sz w:val="28"/>
            <w:szCs w:val="28"/>
          </w:rPr>
          <w:t xml:space="preserve">mêmes </w:t>
        </w:r>
      </w:ins>
      <w:r>
        <w:rPr>
          <w:color w:val="1C1C1C"/>
          <w:sz w:val="28"/>
          <w:szCs w:val="28"/>
        </w:rPr>
        <w:t>raisons expliquées ci-dessus</w:t>
      </w:r>
      <w:del w:id="208" w:author="Baobab Ingénierie" w:date="2020-06-16T15:14:00Z">
        <w:r w:rsidDel="007B0480">
          <w:rPr>
            <w:color w:val="1C1C1C"/>
            <w:sz w:val="28"/>
            <w:szCs w:val="28"/>
          </w:rPr>
          <w:delText xml:space="preserve">, </w:delText>
        </w:r>
      </w:del>
      <w:ins w:id="209" w:author="Baobab Ingénierie" w:date="2020-06-16T15:14:00Z">
        <w:r w:rsidR="007B0480">
          <w:rPr>
            <w:color w:val="1C1C1C"/>
            <w:sz w:val="28"/>
            <w:szCs w:val="28"/>
          </w:rPr>
          <w:t xml:space="preserve">. </w:t>
        </w:r>
      </w:ins>
      <w:r w:rsidR="007B0480">
        <w:rPr>
          <w:color w:val="1C1C1C"/>
          <w:sz w:val="28"/>
          <w:szCs w:val="28"/>
        </w:rPr>
        <w:t xml:space="preserve">La </w:t>
      </w:r>
      <w:r>
        <w:rPr>
          <w:color w:val="1C1C1C"/>
          <w:sz w:val="28"/>
          <w:szCs w:val="28"/>
        </w:rPr>
        <w:t>page d'accueil est doté</w:t>
      </w:r>
      <w:ins w:id="210" w:author="Baobab Ingénierie" w:date="2020-06-16T15:14:00Z">
        <w:r w:rsidR="007B0480">
          <w:rPr>
            <w:color w:val="1C1C1C"/>
            <w:sz w:val="28"/>
            <w:szCs w:val="28"/>
          </w:rPr>
          <w:t>e</w:t>
        </w:r>
      </w:ins>
      <w:r>
        <w:rPr>
          <w:color w:val="1C1C1C"/>
          <w:sz w:val="28"/>
          <w:szCs w:val="28"/>
        </w:rPr>
        <w:t xml:space="preserve"> de plusieurs calques avec des rôles spécifiques bien défini qui sont répartis en trois zones bien distinct</w:t>
      </w:r>
      <w:ins w:id="211" w:author="Baobab Ingénierie" w:date="2020-06-16T15:14:00Z">
        <w:r w:rsidR="007B0480">
          <w:rPr>
            <w:color w:val="1C1C1C"/>
            <w:sz w:val="28"/>
            <w:szCs w:val="28"/>
          </w:rPr>
          <w:t>e</w:t>
        </w:r>
      </w:ins>
      <w:r>
        <w:rPr>
          <w:color w:val="1C1C1C"/>
          <w:sz w:val="28"/>
          <w:szCs w:val="28"/>
        </w:rPr>
        <w:t xml:space="preserve">s, la page animaux a dans son body des éléments qui se </w:t>
      </w:r>
      <w:r>
        <w:rPr>
          <w:color w:val="1C1C1C"/>
          <w:sz w:val="28"/>
          <w:szCs w:val="28"/>
        </w:rPr>
        <w:lastRenderedPageBreak/>
        <w:t xml:space="preserve">ressemblent c'est pour montrer qu'il y aura ici une page qui </w:t>
      </w:r>
      <w:ins w:id="212" w:author="Baobab Ingénierie" w:date="2020-06-16T15:14:00Z">
        <w:r w:rsidR="007B0480">
          <w:rPr>
            <w:color w:val="1C1C1C"/>
            <w:sz w:val="28"/>
            <w:szCs w:val="28"/>
          </w:rPr>
          <w:t>affichera</w:t>
        </w:r>
      </w:ins>
      <w:del w:id="213" w:author="Baobab Ingénierie" w:date="2020-06-16T15:14:00Z">
        <w:r w:rsidDel="007B0480">
          <w:rPr>
            <w:color w:val="1C1C1C"/>
            <w:sz w:val="28"/>
            <w:szCs w:val="28"/>
          </w:rPr>
          <w:delText>montrera</w:delText>
        </w:r>
      </w:del>
      <w:r>
        <w:rPr>
          <w:color w:val="1C1C1C"/>
          <w:sz w:val="28"/>
          <w:szCs w:val="28"/>
        </w:rPr>
        <w:t xml:space="preserve"> des éléments de même forme mais avec des informations différentes</w:t>
      </w:r>
      <w:ins w:id="214" w:author="Baobab Ingénierie" w:date="2020-06-16T15:15:00Z">
        <w:r w:rsidR="007B0480">
          <w:rPr>
            <w:color w:val="1C1C1C"/>
            <w:sz w:val="28"/>
            <w:szCs w:val="28"/>
          </w:rPr>
          <w:t>. Idem</w:t>
        </w:r>
      </w:ins>
      <w:r>
        <w:rPr>
          <w:color w:val="1C1C1C"/>
          <w:sz w:val="28"/>
          <w:szCs w:val="28"/>
        </w:rPr>
        <w:t xml:space="preserve"> </w:t>
      </w:r>
      <w:del w:id="215" w:author="Baobab Ingénierie" w:date="2020-06-16T15:15:00Z">
        <w:r w:rsidDel="007B0480">
          <w:rPr>
            <w:color w:val="1C1C1C"/>
            <w:sz w:val="28"/>
            <w:szCs w:val="28"/>
          </w:rPr>
          <w:delText xml:space="preserve">pareil </w:delText>
        </w:r>
      </w:del>
      <w:r>
        <w:rPr>
          <w:color w:val="1C1C1C"/>
          <w:sz w:val="28"/>
          <w:szCs w:val="28"/>
        </w:rPr>
        <w:t>pour la page produits</w:t>
      </w:r>
      <w:ins w:id="216" w:author="Baobab Ingénierie" w:date="2020-06-16T15:15:00Z">
        <w:r w:rsidR="007B0480">
          <w:rPr>
            <w:color w:val="1C1C1C"/>
            <w:sz w:val="28"/>
            <w:szCs w:val="28"/>
          </w:rPr>
          <w:t>,</w:t>
        </w:r>
      </w:ins>
      <w:r>
        <w:rPr>
          <w:color w:val="1C1C1C"/>
          <w:sz w:val="28"/>
          <w:szCs w:val="28"/>
        </w:rPr>
        <w:t xml:space="preserve"> </w:t>
      </w:r>
      <w:del w:id="217" w:author="Baobab Ingénierie" w:date="2020-06-16T15:15:00Z">
        <w:r w:rsidDel="007B0480">
          <w:rPr>
            <w:color w:val="1C1C1C"/>
            <w:sz w:val="28"/>
            <w:szCs w:val="28"/>
          </w:rPr>
          <w:delText xml:space="preserve">et </w:delText>
        </w:r>
      </w:del>
      <w:r>
        <w:rPr>
          <w:color w:val="1C1C1C"/>
          <w:sz w:val="28"/>
          <w:szCs w:val="28"/>
        </w:rPr>
        <w:t xml:space="preserve">quant à la page contacts elle a des calques qui forment tous ensemble un formulaire assez simple. </w:t>
      </w:r>
    </w:p>
    <w:p w:rsidR="007B0480" w:rsidRDefault="007B0480">
      <w:pPr>
        <w:pStyle w:val="Standard"/>
        <w:rPr>
          <w:ins w:id="218" w:author="Baobab Ingénierie" w:date="2020-06-16T15:15:00Z"/>
          <w:color w:val="1C1C1C"/>
          <w:sz w:val="28"/>
          <w:szCs w:val="28"/>
        </w:rPr>
      </w:pPr>
    </w:p>
    <w:p w:rsidR="007B0480" w:rsidRDefault="00A30BF7">
      <w:pPr>
        <w:pStyle w:val="Standard"/>
        <w:rPr>
          <w:ins w:id="219" w:author="Baobab Ingénierie" w:date="2020-06-16T15:16:00Z"/>
          <w:color w:val="1C1C1C"/>
          <w:sz w:val="28"/>
          <w:szCs w:val="28"/>
        </w:rPr>
      </w:pPr>
      <w:r>
        <w:rPr>
          <w:color w:val="1C1C1C"/>
          <w:sz w:val="28"/>
          <w:szCs w:val="28"/>
        </w:rPr>
        <w:t xml:space="preserve">Enfin je crée le footer qui est bien différent des autres calques car il a un fond noir pour montrer la fin de la page et dire qu'il </w:t>
      </w:r>
      <w:ins w:id="220" w:author="Baobab Ingénierie" w:date="2020-06-16T15:15:00Z">
        <w:r w:rsidR="007B0480">
          <w:rPr>
            <w:color w:val="1C1C1C"/>
            <w:sz w:val="28"/>
            <w:szCs w:val="28"/>
          </w:rPr>
          <w:t>n’</w:t>
        </w:r>
      </w:ins>
      <w:r>
        <w:rPr>
          <w:color w:val="1C1C1C"/>
          <w:sz w:val="28"/>
          <w:szCs w:val="28"/>
        </w:rPr>
        <w:t>y aura plus rien après</w:t>
      </w:r>
      <w:del w:id="221" w:author="Baobab Ingénierie" w:date="2020-06-16T15:15:00Z">
        <w:r w:rsidDel="007B0480">
          <w:rPr>
            <w:color w:val="1C1C1C"/>
            <w:sz w:val="28"/>
            <w:szCs w:val="28"/>
          </w:rPr>
          <w:delText xml:space="preserve">, </w:delText>
        </w:r>
      </w:del>
      <w:ins w:id="222" w:author="Baobab Ingénierie" w:date="2020-06-16T15:15:00Z">
        <w:r w:rsidR="007B0480">
          <w:rPr>
            <w:color w:val="1C1C1C"/>
            <w:sz w:val="28"/>
            <w:szCs w:val="28"/>
          </w:rPr>
          <w:t xml:space="preserve">. </w:t>
        </w:r>
      </w:ins>
      <w:r w:rsidR="007B0480">
        <w:rPr>
          <w:color w:val="1C1C1C"/>
          <w:sz w:val="28"/>
          <w:szCs w:val="28"/>
        </w:rPr>
        <w:t xml:space="preserve">On </w:t>
      </w:r>
      <w:r>
        <w:rPr>
          <w:color w:val="1C1C1C"/>
          <w:sz w:val="28"/>
          <w:szCs w:val="28"/>
        </w:rPr>
        <w:t>retrouve sinon les autres choix de couleurs qui sont le gris pour le fond de texte et le noir pour les textes</w:t>
      </w:r>
      <w:ins w:id="223" w:author="Baobab Ingénierie" w:date="2020-06-16T15:16:00Z">
        <w:r w:rsidR="007B0480">
          <w:rPr>
            <w:color w:val="1C1C1C"/>
            <w:sz w:val="28"/>
            <w:szCs w:val="28"/>
          </w:rPr>
          <w:t>,</w:t>
        </w:r>
      </w:ins>
      <w:r>
        <w:rPr>
          <w:color w:val="1C1C1C"/>
          <w:sz w:val="28"/>
          <w:szCs w:val="28"/>
        </w:rPr>
        <w:t xml:space="preserve"> le blanc est utilisé à la toute fin pour être visible sur le fond noir tout simplement. </w:t>
      </w:r>
    </w:p>
    <w:p w:rsidR="007B0480" w:rsidRDefault="007B0480">
      <w:pPr>
        <w:pStyle w:val="Standard"/>
        <w:rPr>
          <w:ins w:id="224" w:author="Baobab Ingénierie" w:date="2020-06-16T15:16:00Z"/>
          <w:color w:val="1C1C1C"/>
          <w:sz w:val="28"/>
          <w:szCs w:val="28"/>
        </w:rPr>
      </w:pPr>
    </w:p>
    <w:p w:rsidR="002D2501" w:rsidRDefault="00A30BF7">
      <w:pPr>
        <w:pStyle w:val="Standard"/>
        <w:rPr>
          <w:color w:val="1C1C1C"/>
          <w:sz w:val="28"/>
          <w:szCs w:val="28"/>
        </w:rPr>
      </w:pPr>
      <w:r>
        <w:rPr>
          <w:color w:val="1C1C1C"/>
          <w:sz w:val="28"/>
          <w:szCs w:val="28"/>
        </w:rPr>
        <w:t xml:space="preserve">J'ai donc réparti ces différents calques en trois dossiers qui comportent les calques respectifs à chaque partie du wireframe de </w:t>
      </w:r>
      <w:ins w:id="225" w:author="Baobab Ingénierie" w:date="2020-06-16T15:16:00Z">
        <w:r w:rsidR="007B0480">
          <w:rPr>
            <w:color w:val="1C1C1C"/>
            <w:sz w:val="28"/>
            <w:szCs w:val="28"/>
          </w:rPr>
          <w:t>façon</w:t>
        </w:r>
      </w:ins>
      <w:del w:id="226" w:author="Baobab Ingénierie" w:date="2020-06-16T15:16:00Z">
        <w:r w:rsidDel="007B0480">
          <w:rPr>
            <w:color w:val="1C1C1C"/>
            <w:sz w:val="28"/>
            <w:szCs w:val="28"/>
          </w:rPr>
          <w:delText>sorte</w:delText>
        </w:r>
      </w:del>
      <w:r>
        <w:rPr>
          <w:color w:val="1C1C1C"/>
          <w:sz w:val="28"/>
          <w:szCs w:val="28"/>
        </w:rPr>
        <w:t xml:space="preserve"> à bien les distinguer mais aussi </w:t>
      </w:r>
      <w:del w:id="227" w:author="Baobab Ingénierie" w:date="2020-06-16T15:16:00Z">
        <w:r w:rsidDel="007B0480">
          <w:rPr>
            <w:color w:val="1C1C1C"/>
            <w:sz w:val="28"/>
            <w:szCs w:val="28"/>
          </w:rPr>
          <w:delText xml:space="preserve">de sorte </w:delText>
        </w:r>
      </w:del>
      <w:r>
        <w:rPr>
          <w:color w:val="1C1C1C"/>
          <w:sz w:val="28"/>
          <w:szCs w:val="28"/>
        </w:rPr>
        <w:t>à les réutiliser comme je l'ai fait pour le header et le footer.</w:t>
      </w:r>
    </w:p>
    <w:p w:rsidR="002D2501" w:rsidRDefault="00A30BF7">
      <w:pPr>
        <w:pStyle w:val="Standard"/>
        <w:pageBreakBefore/>
        <w:numPr>
          <w:ilvl w:val="1"/>
          <w:numId w:val="9"/>
        </w:numPr>
        <w:rPr>
          <w:rFonts w:cs="Times New Roman"/>
          <w:color w:val="1C1C1C"/>
          <w:sz w:val="36"/>
          <w:szCs w:val="36"/>
        </w:rPr>
      </w:pPr>
      <w:r>
        <w:rPr>
          <w:rFonts w:cs="Times New Roman"/>
          <w:color w:val="1C1C1C"/>
          <w:sz w:val="36"/>
          <w:szCs w:val="36"/>
        </w:rPr>
        <w:lastRenderedPageBreak/>
        <w:t>1.2. Réaliser une interface utilisateur web statique adaptable</w:t>
      </w:r>
    </w:p>
    <w:p w:rsidR="002D2501" w:rsidRDefault="002D2501">
      <w:pPr>
        <w:pStyle w:val="Standard"/>
        <w:rPr>
          <w:rFonts w:cs="Times New Roman"/>
          <w:color w:val="1C1C1C"/>
          <w:sz w:val="36"/>
          <w:szCs w:val="36"/>
        </w:rPr>
      </w:pPr>
    </w:p>
    <w:p w:rsidR="002D2501" w:rsidRDefault="002D2501">
      <w:pPr>
        <w:pStyle w:val="Standard"/>
        <w:rPr>
          <w:rFonts w:cs="Times New Roman"/>
          <w:color w:val="1C1C1C"/>
          <w:sz w:val="36"/>
          <w:szCs w:val="36"/>
        </w:rPr>
      </w:pPr>
    </w:p>
    <w:p w:rsidR="002D2501" w:rsidRDefault="00A30BF7">
      <w:pPr>
        <w:pStyle w:val="Standard"/>
      </w:pPr>
      <w:r w:rsidRPr="003C14C5">
        <w:rPr>
          <w:rFonts w:cs="Times New Roman"/>
          <w:b/>
          <w:color w:val="1C1C1C"/>
          <w:sz w:val="28"/>
          <w:szCs w:val="28"/>
          <w:rPrChange w:id="228" w:author="Baobab Ingénierie" w:date="2020-06-16T15:16:00Z">
            <w:rPr>
              <w:rFonts w:cs="Times New Roman"/>
              <w:color w:val="1C1C1C"/>
              <w:sz w:val="28"/>
              <w:szCs w:val="28"/>
            </w:rPr>
          </w:rPrChange>
        </w:rPr>
        <w:t>HTML</w:t>
      </w:r>
      <w:r>
        <w:rPr>
          <w:rFonts w:cs="Times New Roman"/>
          <w:color w:val="1C1C1C"/>
          <w:sz w:val="28"/>
          <w:szCs w:val="28"/>
        </w:rPr>
        <w:t> : Le </w:t>
      </w:r>
      <w:r>
        <w:rPr>
          <w:rFonts w:cs="Times New Roman"/>
          <w:color w:val="1C1C1C"/>
          <w:sz w:val="28"/>
          <w:szCs w:val="28"/>
          <w:lang/>
        </w:rPr>
        <w:t>HyperText Markup Language</w:t>
      </w:r>
      <w:r>
        <w:rPr>
          <w:rFonts w:cs="Times New Roman"/>
          <w:color w:val="1C1C1C"/>
          <w:sz w:val="28"/>
          <w:szCs w:val="28"/>
        </w:rPr>
        <w:t>, généralement abrégé HTML ou dans sa dernière version HTML5, est le </w:t>
      </w:r>
      <w:r>
        <w:rPr>
          <w:rFonts w:cs="Times New Roman"/>
          <w:color w:val="1C1C1C"/>
          <w:sz w:val="28"/>
          <w:szCs w:val="28"/>
          <w:shd w:val="clear" w:color="auto" w:fill="FFFFFF"/>
        </w:rPr>
        <w:t>langage de balisage</w:t>
      </w:r>
      <w:r>
        <w:rPr>
          <w:rFonts w:cs="Times New Roman"/>
          <w:color w:val="1C1C1C"/>
          <w:sz w:val="28"/>
          <w:szCs w:val="28"/>
        </w:rPr>
        <w:t> conçu pour représenter les </w:t>
      </w:r>
      <w:hyperlink r:id="rId9" w:history="1">
        <w:r>
          <w:rPr>
            <w:rFonts w:cs="Times New Roman"/>
            <w:color w:val="1C1C1C"/>
            <w:sz w:val="28"/>
            <w:szCs w:val="28"/>
            <w:shd w:val="clear" w:color="auto" w:fill="FFFFFF"/>
          </w:rPr>
          <w:t>pages web</w:t>
        </w:r>
      </w:hyperlink>
      <w:r>
        <w:rPr>
          <w:rFonts w:cs="Times New Roman"/>
          <w:color w:val="1C1C1C"/>
          <w:sz w:val="28"/>
          <w:szCs w:val="28"/>
        </w:rPr>
        <w:t>. C’est un langage permettant d’écrire de l’</w:t>
      </w:r>
      <w:hyperlink r:id="rId10" w:history="1">
        <w:r>
          <w:rPr>
            <w:rFonts w:cs="Times New Roman"/>
            <w:color w:val="1C1C1C"/>
            <w:sz w:val="28"/>
            <w:szCs w:val="28"/>
            <w:shd w:val="clear" w:color="auto" w:fill="FFFFFF"/>
          </w:rPr>
          <w:t>hypertexte</w:t>
        </w:r>
      </w:hyperlink>
      <w:r>
        <w:rPr>
          <w:rFonts w:cs="Times New Roman"/>
          <w:color w:val="1C1C1C"/>
          <w:sz w:val="28"/>
          <w:szCs w:val="28"/>
        </w:rPr>
        <w:t>, d’où son nom. HTML permet également de structurer sémantiquement et logiquement et de mettre en forme le contenu des pages, d’inclure des </w:t>
      </w:r>
      <w:r>
        <w:rPr>
          <w:rFonts w:cs="Times New Roman"/>
          <w:color w:val="1C1C1C"/>
          <w:sz w:val="28"/>
          <w:szCs w:val="28"/>
          <w:shd w:val="clear" w:color="auto" w:fill="FFFFFF"/>
        </w:rPr>
        <w:t>ressources</w:t>
      </w:r>
      <w:r>
        <w:rPr>
          <w:rFonts w:cs="Times New Roman"/>
          <w:color w:val="1C1C1C"/>
          <w:sz w:val="28"/>
          <w:szCs w:val="28"/>
        </w:rPr>
        <w:t> </w:t>
      </w:r>
      <w:r>
        <w:rPr>
          <w:rFonts w:cs="Times New Roman"/>
          <w:color w:val="1C1C1C"/>
          <w:sz w:val="28"/>
          <w:szCs w:val="28"/>
          <w:shd w:val="clear" w:color="auto" w:fill="FFFFFF"/>
        </w:rPr>
        <w:t>multimédias</w:t>
      </w:r>
      <w:r>
        <w:rPr>
          <w:rFonts w:cs="Times New Roman"/>
          <w:color w:val="1C1C1C"/>
          <w:sz w:val="28"/>
          <w:szCs w:val="28"/>
        </w:rPr>
        <w:t> dont des </w:t>
      </w:r>
      <w:hyperlink r:id="rId11" w:history="1">
        <w:r>
          <w:rPr>
            <w:rFonts w:cs="Times New Roman"/>
            <w:color w:val="1C1C1C"/>
            <w:sz w:val="28"/>
            <w:szCs w:val="28"/>
            <w:shd w:val="clear" w:color="auto" w:fill="FFFFFF"/>
          </w:rPr>
          <w:t>images</w:t>
        </w:r>
      </w:hyperlink>
      <w:r>
        <w:rPr>
          <w:rFonts w:cs="Times New Roman"/>
          <w:color w:val="1C1C1C"/>
          <w:sz w:val="28"/>
          <w:szCs w:val="28"/>
        </w:rPr>
        <w:t>, des formulaires de saisie et des programmes informatiques. Il permet de créer des documents </w:t>
      </w:r>
      <w:hyperlink r:id="rId12" w:history="1">
        <w:r>
          <w:rPr>
            <w:rFonts w:cs="Times New Roman"/>
            <w:color w:val="1C1C1C"/>
            <w:sz w:val="28"/>
            <w:szCs w:val="28"/>
            <w:shd w:val="clear" w:color="auto" w:fill="FFFFFF"/>
          </w:rPr>
          <w:t>interopérables</w:t>
        </w:r>
      </w:hyperlink>
      <w:r>
        <w:rPr>
          <w:rFonts w:cs="Times New Roman"/>
          <w:color w:val="1C1C1C"/>
          <w:sz w:val="28"/>
          <w:szCs w:val="28"/>
        </w:rPr>
        <w:t> avec des équipements très variés de manière conforme aux exigences de l’</w:t>
      </w:r>
      <w:hyperlink r:id="rId13" w:history="1">
        <w:r>
          <w:rPr>
            <w:rFonts w:cs="Times New Roman"/>
            <w:color w:val="1C1C1C"/>
            <w:sz w:val="28"/>
            <w:szCs w:val="28"/>
            <w:shd w:val="clear" w:color="auto" w:fill="FFFFFF"/>
          </w:rPr>
          <w:t>accessibilité du web</w:t>
        </w:r>
      </w:hyperlink>
      <w:r>
        <w:rPr>
          <w:rFonts w:cs="Times New Roman"/>
          <w:color w:val="1C1C1C"/>
          <w:sz w:val="28"/>
          <w:szCs w:val="28"/>
        </w:rPr>
        <w:t>. Il est souvent utilisé conjointement avec le </w:t>
      </w:r>
      <w:hyperlink r:id="rId14" w:history="1">
        <w:r>
          <w:rPr>
            <w:rFonts w:cs="Times New Roman"/>
            <w:color w:val="1C1C1C"/>
            <w:sz w:val="28"/>
            <w:szCs w:val="28"/>
            <w:shd w:val="clear" w:color="auto" w:fill="FFFFFF"/>
          </w:rPr>
          <w:t>langage de programmation</w:t>
        </w:r>
      </w:hyperlink>
      <w:r>
        <w:rPr>
          <w:rFonts w:cs="Times New Roman"/>
          <w:color w:val="1C1C1C"/>
          <w:sz w:val="28"/>
          <w:szCs w:val="28"/>
        </w:rPr>
        <w:t> </w:t>
      </w:r>
      <w:r>
        <w:rPr>
          <w:rFonts w:cs="Times New Roman"/>
          <w:color w:val="1C1C1C"/>
          <w:sz w:val="28"/>
          <w:szCs w:val="28"/>
          <w:shd w:val="clear" w:color="auto" w:fill="FFFFFF"/>
        </w:rPr>
        <w:t>JavaScript</w:t>
      </w:r>
      <w:r>
        <w:rPr>
          <w:rFonts w:cs="Times New Roman"/>
          <w:color w:val="1C1C1C"/>
          <w:sz w:val="28"/>
          <w:szCs w:val="28"/>
        </w:rPr>
        <w:t> et des </w:t>
      </w:r>
      <w:r>
        <w:rPr>
          <w:rFonts w:cs="Times New Roman"/>
          <w:color w:val="1C1C1C"/>
          <w:sz w:val="28"/>
          <w:szCs w:val="28"/>
          <w:shd w:val="clear" w:color="auto" w:fill="FFFFFF"/>
        </w:rPr>
        <w:t>feuilles de style en cascade</w:t>
      </w:r>
      <w:r>
        <w:rPr>
          <w:rFonts w:cs="Times New Roman"/>
          <w:color w:val="1C1C1C"/>
          <w:sz w:val="28"/>
          <w:szCs w:val="28"/>
        </w:rPr>
        <w:t> (CSS). HTML est inspiré du </w:t>
      </w:r>
      <w:r>
        <w:rPr>
          <w:rFonts w:cs="Times New Roman"/>
          <w:color w:val="1C1C1C"/>
          <w:sz w:val="28"/>
          <w:szCs w:val="28"/>
          <w:lang/>
        </w:rPr>
        <w:t>Standard Generalized Markup Language</w:t>
      </w:r>
      <w:r>
        <w:rPr>
          <w:rFonts w:cs="Times New Roman"/>
          <w:color w:val="1C1C1C"/>
          <w:sz w:val="28"/>
          <w:szCs w:val="28"/>
        </w:rPr>
        <w:t> (SGML). Il s'agit d'un format ouvert.</w:t>
      </w:r>
    </w:p>
    <w:p w:rsidR="002D2501" w:rsidRDefault="002D2501">
      <w:pPr>
        <w:pStyle w:val="Standard"/>
        <w:rPr>
          <w:rFonts w:cs="Times New Roman"/>
          <w:color w:val="1C1C1C"/>
          <w:sz w:val="28"/>
          <w:szCs w:val="28"/>
        </w:rPr>
      </w:pPr>
    </w:p>
    <w:p w:rsidR="002D2501" w:rsidRDefault="00A30BF7">
      <w:pPr>
        <w:pStyle w:val="Standard"/>
      </w:pPr>
      <w:r w:rsidRPr="003C14C5">
        <w:rPr>
          <w:rFonts w:cs="Times New Roman"/>
          <w:b/>
          <w:color w:val="1C1C1C"/>
          <w:sz w:val="28"/>
          <w:szCs w:val="28"/>
          <w:rPrChange w:id="229" w:author="Baobab Ingénierie" w:date="2020-06-16T15:16:00Z">
            <w:rPr>
              <w:rFonts w:cs="Times New Roman"/>
              <w:color w:val="1C1C1C"/>
              <w:sz w:val="28"/>
              <w:szCs w:val="28"/>
            </w:rPr>
          </w:rPrChange>
        </w:rPr>
        <w:t>CSS</w:t>
      </w:r>
      <w:r>
        <w:rPr>
          <w:rFonts w:cs="Times New Roman"/>
          <w:color w:val="1C1C1C"/>
          <w:sz w:val="28"/>
          <w:szCs w:val="28"/>
        </w:rPr>
        <w:t> : Le terme </w:t>
      </w:r>
      <w:r>
        <w:rPr>
          <w:rStyle w:val="StrongEmphasis"/>
          <w:rFonts w:cs="Times New Roman"/>
          <w:b w:val="0"/>
          <w:bCs w:val="0"/>
          <w:color w:val="1C1C1C"/>
          <w:sz w:val="28"/>
          <w:szCs w:val="28"/>
        </w:rPr>
        <w:t>CSS</w:t>
      </w:r>
      <w:r>
        <w:rPr>
          <w:rFonts w:cs="Times New Roman"/>
          <w:color w:val="1C1C1C"/>
          <w:sz w:val="28"/>
          <w:szCs w:val="28"/>
        </w:rPr>
        <w:t> est l'acronyme anglais de </w:t>
      </w:r>
      <w:r>
        <w:rPr>
          <w:rStyle w:val="Accentuation"/>
          <w:rFonts w:cs="Times New Roman"/>
          <w:i w:val="0"/>
          <w:iCs w:val="0"/>
          <w:color w:val="1C1C1C"/>
          <w:sz w:val="28"/>
          <w:szCs w:val="28"/>
        </w:rPr>
        <w:t>Cascading Style Sheets</w:t>
      </w:r>
      <w:r>
        <w:rPr>
          <w:rFonts w:cs="Times New Roman"/>
          <w:color w:val="1C1C1C"/>
          <w:sz w:val="28"/>
          <w:szCs w:val="28"/>
        </w:rPr>
        <w:t> qui peut se traduire par "feuilles de style en cascade". Le CSS est un langage informatique utilisé sur l'internet pour mettre en forme les fichiers HTML ou XML. Ainsi, les feuilles de style, aussi appelé les fichiers CSS, comprennent du code qui permet de gérer le design d'une page en HTML.</w:t>
      </w:r>
    </w:p>
    <w:p w:rsidR="002D2501" w:rsidRDefault="002D2501">
      <w:pPr>
        <w:pStyle w:val="Standard"/>
        <w:rPr>
          <w:rFonts w:cs="Times New Roman"/>
          <w:color w:val="1C1C1C"/>
          <w:sz w:val="28"/>
          <w:szCs w:val="28"/>
        </w:rPr>
      </w:pPr>
    </w:p>
    <w:p w:rsidR="002D2501" w:rsidRDefault="00A30BF7">
      <w:pPr>
        <w:pStyle w:val="Standard"/>
      </w:pPr>
      <w:r w:rsidRPr="003C14C5">
        <w:rPr>
          <w:rFonts w:cs="Times New Roman"/>
          <w:b/>
          <w:color w:val="1C1C1C"/>
          <w:sz w:val="28"/>
          <w:szCs w:val="28"/>
          <w:rPrChange w:id="230" w:author="Baobab Ingénierie" w:date="2020-06-16T15:16:00Z">
            <w:rPr>
              <w:rFonts w:cs="Times New Roman"/>
              <w:color w:val="1C1C1C"/>
              <w:sz w:val="28"/>
              <w:szCs w:val="28"/>
            </w:rPr>
          </w:rPrChange>
        </w:rPr>
        <w:t>Bootstrap</w:t>
      </w:r>
      <w:r>
        <w:rPr>
          <w:rFonts w:cs="Times New Roman"/>
          <w:color w:val="1C1C1C"/>
          <w:sz w:val="28"/>
          <w:szCs w:val="28"/>
        </w:rPr>
        <w:t> : Bootstrap est un</w:t>
      </w:r>
      <w:hyperlink r:id="rId15" w:history="1">
        <w:r>
          <w:rPr>
            <w:rFonts w:cs="Times New Roman"/>
            <w:color w:val="1C1C1C"/>
            <w:sz w:val="28"/>
            <w:szCs w:val="28"/>
            <w:shd w:val="clear" w:color="auto" w:fill="FFFFFF"/>
          </w:rPr>
          <w:t> framework</w:t>
        </w:r>
      </w:hyperlink>
      <w:r>
        <w:rPr>
          <w:rFonts w:cs="Times New Roman"/>
          <w:color w:val="1C1C1C"/>
          <w:sz w:val="28"/>
          <w:szCs w:val="28"/>
        </w:rPr>
        <w:t> développé par l'équipe du réseau social Twitter. Proposé en open source (sous licence MIT), ce framework utilisant les langages </w:t>
      </w:r>
      <w:hyperlink r:id="rId16" w:history="1">
        <w:r>
          <w:rPr>
            <w:rFonts w:cs="Times New Roman"/>
            <w:color w:val="1C1C1C"/>
            <w:sz w:val="28"/>
            <w:szCs w:val="28"/>
            <w:shd w:val="clear" w:color="auto" w:fill="FFFFFF"/>
          </w:rPr>
          <w:t>HTML</w:t>
        </w:r>
      </w:hyperlink>
      <w:r>
        <w:rPr>
          <w:rFonts w:cs="Times New Roman"/>
          <w:color w:val="1C1C1C"/>
          <w:sz w:val="28"/>
          <w:szCs w:val="28"/>
        </w:rPr>
        <w:t>, CSS et JavaScript fournit aux développeurs des outils pour créer un site facilement. Ce framework est pensé pour développer des sites avec un design responsive, qui s'adapte à tout type d'écran, et en priorité pour les smartphones. Il fournit des outils avec des styles déjà en place pour des typographies, des boutons, des interfaces de navigation et bien d'autres encore. On appelle ce type de </w:t>
      </w:r>
      <w:hyperlink r:id="rId17" w:history="1">
        <w:r>
          <w:rPr>
            <w:rFonts w:cs="Times New Roman"/>
            <w:color w:val="1C1C1C"/>
            <w:sz w:val="28"/>
            <w:szCs w:val="28"/>
            <w:shd w:val="clear" w:color="auto" w:fill="FFFFFF"/>
          </w:rPr>
          <w:t>framework</w:t>
        </w:r>
      </w:hyperlink>
      <w:r>
        <w:rPr>
          <w:rFonts w:cs="Times New Roman"/>
          <w:color w:val="1C1C1C"/>
          <w:sz w:val="28"/>
          <w:szCs w:val="28"/>
        </w:rPr>
        <w:t> un "Front-End Framework".</w:t>
      </w:r>
    </w:p>
    <w:p w:rsidR="002D2501" w:rsidRDefault="002D2501">
      <w:pPr>
        <w:pStyle w:val="Standard"/>
        <w:rPr>
          <w:rFonts w:cs="Times New Roman"/>
          <w:color w:val="1C1C1C"/>
          <w:sz w:val="36"/>
          <w:szCs w:val="36"/>
        </w:rPr>
      </w:pPr>
    </w:p>
    <w:p w:rsidR="002D2501" w:rsidRDefault="002D2501">
      <w:pPr>
        <w:pStyle w:val="Standard"/>
        <w:rPr>
          <w:rFonts w:cs="Times New Roman"/>
          <w:color w:val="1C1C1C"/>
          <w:sz w:val="36"/>
          <w:szCs w:val="36"/>
        </w:rPr>
      </w:pPr>
    </w:p>
    <w:p w:rsidR="003C14C5" w:rsidRDefault="00A30BF7">
      <w:pPr>
        <w:pStyle w:val="Standard"/>
        <w:rPr>
          <w:ins w:id="231" w:author="Baobab Ingénierie" w:date="2020-06-16T15:19:00Z"/>
          <w:rFonts w:cs="Times New Roman"/>
          <w:color w:val="1C1C1C"/>
          <w:sz w:val="28"/>
          <w:szCs w:val="28"/>
        </w:rPr>
      </w:pPr>
      <w:r>
        <w:rPr>
          <w:rFonts w:cs="Times New Roman"/>
          <w:color w:val="1C1C1C"/>
          <w:sz w:val="28"/>
          <w:szCs w:val="28"/>
        </w:rPr>
        <w:t>J'ai fait plusieurs scripts en HTML/CSS avec des finalités différentes et un contenu du même acabit</w:t>
      </w:r>
      <w:ins w:id="232" w:author="Baobab Ingénierie" w:date="2020-06-16T15:17:00Z">
        <w:r w:rsidR="003C14C5">
          <w:rPr>
            <w:rFonts w:cs="Times New Roman"/>
            <w:color w:val="1C1C1C"/>
            <w:sz w:val="28"/>
            <w:szCs w:val="28"/>
          </w:rPr>
          <w:t>.</w:t>
        </w:r>
      </w:ins>
      <w:r>
        <w:rPr>
          <w:rFonts w:cs="Times New Roman"/>
          <w:color w:val="1C1C1C"/>
          <w:sz w:val="28"/>
          <w:szCs w:val="28"/>
        </w:rPr>
        <w:t xml:space="preserve"> </w:t>
      </w:r>
      <w:r w:rsidR="003C14C5">
        <w:rPr>
          <w:rFonts w:cs="Times New Roman"/>
          <w:color w:val="1C1C1C"/>
          <w:sz w:val="28"/>
          <w:szCs w:val="28"/>
        </w:rPr>
        <w:t xml:space="preserve">Pour </w:t>
      </w:r>
      <w:r>
        <w:rPr>
          <w:rFonts w:cs="Times New Roman"/>
          <w:color w:val="1C1C1C"/>
          <w:sz w:val="28"/>
          <w:szCs w:val="28"/>
        </w:rPr>
        <w:t>commencer</w:t>
      </w:r>
      <w:ins w:id="233" w:author="Baobab Ingénierie" w:date="2020-06-16T15:17:00Z">
        <w:r w:rsidR="003C14C5">
          <w:rPr>
            <w:rFonts w:cs="Times New Roman"/>
            <w:color w:val="1C1C1C"/>
            <w:sz w:val="28"/>
            <w:szCs w:val="28"/>
          </w:rPr>
          <w:t>,</w:t>
        </w:r>
      </w:ins>
      <w:r>
        <w:rPr>
          <w:rFonts w:cs="Times New Roman"/>
          <w:color w:val="1C1C1C"/>
          <w:sz w:val="28"/>
          <w:szCs w:val="28"/>
        </w:rPr>
        <w:t xml:space="preserve"> j'ai écrit le script pour </w:t>
      </w:r>
      <w:del w:id="234" w:author="Baobab Ingénierie" w:date="2020-06-16T15:17:00Z">
        <w:r w:rsidDel="003C14C5">
          <w:rPr>
            <w:rFonts w:cs="Times New Roman"/>
            <w:color w:val="1C1C1C"/>
            <w:sz w:val="28"/>
            <w:szCs w:val="28"/>
          </w:rPr>
          <w:delText xml:space="preserve">montrer </w:delText>
        </w:r>
      </w:del>
      <w:ins w:id="235" w:author="Baobab Ingénierie" w:date="2020-06-16T15:17:00Z">
        <w:r w:rsidR="003C14C5">
          <w:rPr>
            <w:rFonts w:cs="Times New Roman"/>
            <w:color w:val="1C1C1C"/>
            <w:sz w:val="28"/>
            <w:szCs w:val="28"/>
          </w:rPr>
          <w:t xml:space="preserve">afficher </w:t>
        </w:r>
      </w:ins>
      <w:r>
        <w:rPr>
          <w:rFonts w:cs="Times New Roman"/>
          <w:color w:val="1C1C1C"/>
          <w:sz w:val="28"/>
          <w:szCs w:val="28"/>
        </w:rPr>
        <w:t>la nav et le footer de ma page de base qui défini</w:t>
      </w:r>
      <w:ins w:id="236" w:author="Baobab Ingénierie" w:date="2020-06-16T15:18:00Z">
        <w:r w:rsidR="003C14C5">
          <w:rPr>
            <w:rFonts w:cs="Times New Roman"/>
            <w:color w:val="1C1C1C"/>
            <w:sz w:val="28"/>
            <w:szCs w:val="28"/>
          </w:rPr>
          <w:t>t</w:t>
        </w:r>
      </w:ins>
      <w:r>
        <w:rPr>
          <w:rFonts w:cs="Times New Roman"/>
          <w:color w:val="1C1C1C"/>
          <w:sz w:val="28"/>
          <w:szCs w:val="28"/>
        </w:rPr>
        <w:t xml:space="preserve"> le HTML5 qui est « doctype »</w:t>
      </w:r>
      <w:ins w:id="237" w:author="Baobab Ingénierie" w:date="2020-06-16T15:18:00Z">
        <w:r w:rsidR="003C14C5">
          <w:rPr>
            <w:rFonts w:cs="Times New Roman"/>
            <w:color w:val="1C1C1C"/>
            <w:sz w:val="28"/>
            <w:szCs w:val="28"/>
          </w:rPr>
          <w:t>.</w:t>
        </w:r>
      </w:ins>
      <w:r>
        <w:rPr>
          <w:rFonts w:cs="Times New Roman"/>
          <w:color w:val="1C1C1C"/>
          <w:sz w:val="28"/>
          <w:szCs w:val="28"/>
        </w:rPr>
        <w:t xml:space="preserve"> </w:t>
      </w:r>
      <w:del w:id="238" w:author="Baobab Ingénierie" w:date="2020-06-16T15:18:00Z">
        <w:r w:rsidDel="003C14C5">
          <w:rPr>
            <w:rFonts w:cs="Times New Roman"/>
            <w:color w:val="1C1C1C"/>
            <w:sz w:val="28"/>
            <w:szCs w:val="28"/>
          </w:rPr>
          <w:delText xml:space="preserve"> </w:delText>
        </w:r>
      </w:del>
      <w:r w:rsidR="003C14C5">
        <w:rPr>
          <w:rFonts w:cs="Times New Roman"/>
          <w:color w:val="1C1C1C"/>
          <w:sz w:val="28"/>
          <w:szCs w:val="28"/>
        </w:rPr>
        <w:t xml:space="preserve">A </w:t>
      </w:r>
      <w:r>
        <w:rPr>
          <w:rFonts w:cs="Times New Roman"/>
          <w:color w:val="1C1C1C"/>
          <w:sz w:val="28"/>
          <w:szCs w:val="28"/>
        </w:rPr>
        <w:t xml:space="preserve">l'intérieur </w:t>
      </w:r>
      <w:del w:id="239" w:author="Baobab Ingénierie" w:date="2020-06-16T15:18:00Z">
        <w:r w:rsidDel="003C14C5">
          <w:rPr>
            <w:rFonts w:cs="Times New Roman"/>
            <w:color w:val="1C1C1C"/>
            <w:sz w:val="28"/>
            <w:szCs w:val="28"/>
          </w:rPr>
          <w:delText xml:space="preserve">on avec </w:delText>
        </w:r>
      </w:del>
      <w:ins w:id="240" w:author="Baobab Ingénierie" w:date="2020-06-16T15:18:00Z">
        <w:r w:rsidR="003C14C5">
          <w:rPr>
            <w:rFonts w:cs="Times New Roman"/>
            <w:color w:val="1C1C1C"/>
            <w:sz w:val="28"/>
            <w:szCs w:val="28"/>
          </w:rPr>
          <w:t xml:space="preserve">j’ai </w:t>
        </w:r>
      </w:ins>
      <w:del w:id="241" w:author="Baobab Ingénierie" w:date="2020-06-16T15:19:00Z">
        <w:r w:rsidDel="003C14C5">
          <w:rPr>
            <w:rFonts w:cs="Times New Roman"/>
            <w:color w:val="1C1C1C"/>
            <w:sz w:val="28"/>
            <w:szCs w:val="28"/>
          </w:rPr>
          <w:delText xml:space="preserve">insérer </w:delText>
        </w:r>
      </w:del>
      <w:ins w:id="242" w:author="Baobab Ingénierie" w:date="2020-06-16T15:19:00Z">
        <w:r w:rsidR="003C14C5">
          <w:rPr>
            <w:rFonts w:cs="Times New Roman"/>
            <w:color w:val="1C1C1C"/>
            <w:sz w:val="28"/>
            <w:szCs w:val="28"/>
          </w:rPr>
          <w:t xml:space="preserve">inséré </w:t>
        </w:r>
      </w:ins>
      <w:r>
        <w:rPr>
          <w:rFonts w:cs="Times New Roman"/>
          <w:color w:val="1C1C1C"/>
          <w:sz w:val="28"/>
          <w:szCs w:val="28"/>
        </w:rPr>
        <w:t>plusieurs balises qui sont entre des chevrons &lt; div&gt;</w:t>
      </w:r>
      <w:ins w:id="243" w:author="Baobab Ingénierie" w:date="2020-06-16T15:19:00Z">
        <w:r w:rsidR="003C14C5">
          <w:rPr>
            <w:rFonts w:cs="Times New Roman"/>
            <w:color w:val="1C1C1C"/>
            <w:sz w:val="28"/>
            <w:szCs w:val="28"/>
          </w:rPr>
          <w:t>.</w:t>
        </w:r>
      </w:ins>
      <w:r>
        <w:rPr>
          <w:rFonts w:cs="Times New Roman"/>
          <w:color w:val="1C1C1C"/>
          <w:sz w:val="28"/>
          <w:szCs w:val="28"/>
        </w:rPr>
        <w:t xml:space="preserve">  </w:t>
      </w:r>
      <w:r w:rsidR="003C14C5">
        <w:rPr>
          <w:rFonts w:cs="Times New Roman"/>
          <w:color w:val="1C1C1C"/>
          <w:sz w:val="28"/>
          <w:szCs w:val="28"/>
        </w:rPr>
        <w:t xml:space="preserve">La </w:t>
      </w:r>
      <w:r>
        <w:rPr>
          <w:rFonts w:cs="Times New Roman"/>
          <w:color w:val="1C1C1C"/>
          <w:sz w:val="28"/>
          <w:szCs w:val="28"/>
        </w:rPr>
        <w:t xml:space="preserve">première balise est pour </w:t>
      </w:r>
      <w:del w:id="244" w:author="Baobab Ingénierie" w:date="2020-06-16T15:19:00Z">
        <w:r w:rsidDel="003C14C5">
          <w:rPr>
            <w:rFonts w:cs="Times New Roman"/>
            <w:color w:val="1C1C1C"/>
            <w:sz w:val="28"/>
            <w:szCs w:val="28"/>
          </w:rPr>
          <w:delText>definir</w:delText>
        </w:r>
      </w:del>
      <w:ins w:id="245" w:author="Baobab Ingénierie" w:date="2020-06-16T15:19:00Z">
        <w:r w:rsidR="003C14C5">
          <w:rPr>
            <w:rFonts w:cs="Times New Roman"/>
            <w:color w:val="1C1C1C"/>
            <w:sz w:val="28"/>
            <w:szCs w:val="28"/>
          </w:rPr>
          <w:t>définir</w:t>
        </w:r>
      </w:ins>
      <w:r>
        <w:rPr>
          <w:rFonts w:cs="Times New Roman"/>
          <w:color w:val="1C1C1C"/>
          <w:sz w:val="28"/>
          <w:szCs w:val="28"/>
        </w:rPr>
        <w:t xml:space="preserve"> la langue à laquelle les personnes aveugles pourront écouter le site web</w:t>
      </w:r>
      <w:del w:id="246" w:author="Baobab Ingénierie" w:date="2020-06-16T15:19:00Z">
        <w:r w:rsidDel="003C14C5">
          <w:rPr>
            <w:rFonts w:cs="Times New Roman"/>
            <w:color w:val="1C1C1C"/>
            <w:sz w:val="28"/>
            <w:szCs w:val="28"/>
          </w:rPr>
          <w:delText xml:space="preserve">, </w:delText>
        </w:r>
      </w:del>
      <w:ins w:id="247" w:author="Baobab Ingénierie" w:date="2020-06-16T15:19:00Z">
        <w:r w:rsidR="003C14C5">
          <w:rPr>
            <w:rFonts w:cs="Times New Roman"/>
            <w:color w:val="1C1C1C"/>
            <w:sz w:val="28"/>
            <w:szCs w:val="28"/>
          </w:rPr>
          <w:t xml:space="preserve">. </w:t>
        </w:r>
      </w:ins>
    </w:p>
    <w:p w:rsidR="003C14C5" w:rsidRDefault="003C14C5">
      <w:pPr>
        <w:pStyle w:val="Standard"/>
        <w:rPr>
          <w:ins w:id="248" w:author="Baobab Ingénierie" w:date="2020-06-16T15:19:00Z"/>
          <w:rFonts w:cs="Times New Roman"/>
          <w:color w:val="1C1C1C"/>
          <w:sz w:val="28"/>
          <w:szCs w:val="28"/>
        </w:rPr>
      </w:pPr>
    </w:p>
    <w:p w:rsidR="003C14C5" w:rsidRDefault="003C14C5">
      <w:pPr>
        <w:pStyle w:val="Standard"/>
        <w:rPr>
          <w:ins w:id="249" w:author="Baobab Ingénierie" w:date="2020-06-16T15:20:00Z"/>
          <w:rFonts w:cs="Times New Roman"/>
          <w:color w:val="1C1C1C"/>
          <w:sz w:val="28"/>
          <w:szCs w:val="28"/>
        </w:rPr>
      </w:pPr>
      <w:r>
        <w:rPr>
          <w:rFonts w:cs="Times New Roman"/>
          <w:color w:val="1C1C1C"/>
          <w:sz w:val="28"/>
          <w:szCs w:val="28"/>
        </w:rPr>
        <w:t xml:space="preserve">La </w:t>
      </w:r>
      <w:r w:rsidR="00A30BF7">
        <w:rPr>
          <w:rFonts w:cs="Times New Roman"/>
          <w:color w:val="1C1C1C"/>
          <w:sz w:val="28"/>
          <w:szCs w:val="28"/>
        </w:rPr>
        <w:t xml:space="preserve">balise head est celle qui fournira les </w:t>
      </w:r>
      <w:del w:id="250" w:author="Baobab Ingénierie" w:date="2020-06-16T15:19:00Z">
        <w:r w:rsidR="00A30BF7" w:rsidDel="003C14C5">
          <w:rPr>
            <w:rFonts w:cs="Times New Roman"/>
            <w:color w:val="1C1C1C"/>
            <w:sz w:val="28"/>
            <w:szCs w:val="28"/>
          </w:rPr>
          <w:delText>métadonées</w:delText>
        </w:r>
      </w:del>
      <w:ins w:id="251" w:author="Baobab Ingénierie" w:date="2020-06-16T15:19:00Z">
        <w:r>
          <w:rPr>
            <w:rFonts w:cs="Times New Roman"/>
            <w:color w:val="1C1C1C"/>
            <w:sz w:val="28"/>
            <w:szCs w:val="28"/>
          </w:rPr>
          <w:t>métadonnées</w:t>
        </w:r>
      </w:ins>
      <w:r w:rsidR="00A30BF7">
        <w:rPr>
          <w:rFonts w:cs="Times New Roman"/>
          <w:color w:val="1C1C1C"/>
          <w:sz w:val="28"/>
          <w:szCs w:val="28"/>
        </w:rPr>
        <w:t xml:space="preserve"> qui </w:t>
      </w:r>
      <w:del w:id="252" w:author="Baobab Ingénierie" w:date="2020-06-16T15:19:00Z">
        <w:r w:rsidR="00A30BF7" w:rsidDel="003C14C5">
          <w:rPr>
            <w:rFonts w:cs="Times New Roman"/>
            <w:color w:val="1C1C1C"/>
            <w:sz w:val="28"/>
            <w:szCs w:val="28"/>
          </w:rPr>
          <w:delText>inclueront</w:delText>
        </w:r>
      </w:del>
      <w:ins w:id="253" w:author="Baobab Ingénierie" w:date="2020-06-16T15:19:00Z">
        <w:r>
          <w:rPr>
            <w:rFonts w:cs="Times New Roman"/>
            <w:color w:val="1C1C1C"/>
            <w:sz w:val="28"/>
            <w:szCs w:val="28"/>
          </w:rPr>
          <w:t>incluront</w:t>
        </w:r>
      </w:ins>
      <w:r w:rsidR="00A30BF7">
        <w:rPr>
          <w:rFonts w:cs="Times New Roman"/>
          <w:color w:val="1C1C1C"/>
          <w:sz w:val="28"/>
          <w:szCs w:val="28"/>
        </w:rPr>
        <w:t xml:space="preserve"> le</w:t>
      </w:r>
      <w:ins w:id="254" w:author="Baobab Ingénierie" w:date="2020-06-16T15:20:00Z">
        <w:r>
          <w:rPr>
            <w:rFonts w:cs="Times New Roman"/>
            <w:color w:val="1C1C1C"/>
            <w:sz w:val="28"/>
            <w:szCs w:val="28"/>
          </w:rPr>
          <w:t>s</w:t>
        </w:r>
      </w:ins>
      <w:r w:rsidR="00A30BF7">
        <w:rPr>
          <w:rFonts w:cs="Times New Roman"/>
          <w:color w:val="1C1C1C"/>
          <w:sz w:val="28"/>
          <w:szCs w:val="28"/>
        </w:rPr>
        <w:t xml:space="preserve"> caractères choisi</w:t>
      </w:r>
      <w:ins w:id="255" w:author="Baobab Ingénierie" w:date="2020-06-16T15:20:00Z">
        <w:r>
          <w:rPr>
            <w:rFonts w:cs="Times New Roman"/>
            <w:color w:val="1C1C1C"/>
            <w:sz w:val="28"/>
            <w:szCs w:val="28"/>
          </w:rPr>
          <w:t>s</w:t>
        </w:r>
      </w:ins>
      <w:r w:rsidR="00A30BF7">
        <w:rPr>
          <w:rFonts w:cs="Times New Roman"/>
          <w:color w:val="1C1C1C"/>
          <w:sz w:val="28"/>
          <w:szCs w:val="28"/>
        </w:rPr>
        <w:t xml:space="preserve"> </w:t>
      </w:r>
      <w:del w:id="256" w:author="Baobab Ingénierie" w:date="2020-06-16T15:20:00Z">
        <w:r w:rsidR="00A30BF7" w:rsidDel="003C14C5">
          <w:rPr>
            <w:rFonts w:cs="Times New Roman"/>
            <w:color w:val="1C1C1C"/>
            <w:sz w:val="28"/>
            <w:szCs w:val="28"/>
          </w:rPr>
          <w:delText xml:space="preserve">qui est </w:delText>
        </w:r>
      </w:del>
      <w:r w:rsidR="00A30BF7">
        <w:rPr>
          <w:rFonts w:cs="Times New Roman"/>
          <w:color w:val="1C1C1C"/>
          <w:sz w:val="28"/>
          <w:szCs w:val="28"/>
        </w:rPr>
        <w:t xml:space="preserve">dans meta charset= utf8, le titre dans la balise title, les </w:t>
      </w:r>
      <w:del w:id="257" w:author="Baobab Ingénierie" w:date="2020-06-16T15:20:00Z">
        <w:r w:rsidR="00A30BF7" w:rsidDel="003C14C5">
          <w:rPr>
            <w:rFonts w:cs="Times New Roman"/>
            <w:color w:val="1C1C1C"/>
            <w:sz w:val="28"/>
            <w:szCs w:val="28"/>
          </w:rPr>
          <w:delText xml:space="preserve">liens </w:delText>
        </w:r>
      </w:del>
      <w:ins w:id="258" w:author="Baobab Ingénierie" w:date="2020-06-16T15:20:00Z">
        <w:r>
          <w:rPr>
            <w:rFonts w:cs="Times New Roman"/>
            <w:color w:val="1C1C1C"/>
            <w:sz w:val="28"/>
            <w:szCs w:val="28"/>
          </w:rPr>
          <w:t xml:space="preserve">indications </w:t>
        </w:r>
      </w:ins>
      <w:r w:rsidR="00A30BF7">
        <w:rPr>
          <w:rFonts w:cs="Times New Roman"/>
          <w:color w:val="1C1C1C"/>
          <w:sz w:val="28"/>
          <w:szCs w:val="28"/>
        </w:rPr>
        <w:t xml:space="preserve">dans la balise link qui comporteront les liens pour la bibliothèque bootstrap, le favicon et les scripts CSS pour les insérer dans notre </w:t>
      </w:r>
      <w:r w:rsidR="00A30BF7">
        <w:rPr>
          <w:rFonts w:cs="Times New Roman"/>
          <w:color w:val="1C1C1C"/>
          <w:sz w:val="28"/>
          <w:szCs w:val="28"/>
        </w:rPr>
        <w:lastRenderedPageBreak/>
        <w:t>script HTML</w:t>
      </w:r>
      <w:del w:id="259" w:author="Baobab Ingénierie" w:date="2020-06-16T15:20:00Z">
        <w:r w:rsidR="00A30BF7" w:rsidDel="003C14C5">
          <w:rPr>
            <w:rFonts w:cs="Times New Roman"/>
            <w:color w:val="1C1C1C"/>
            <w:sz w:val="28"/>
            <w:szCs w:val="28"/>
          </w:rPr>
          <w:delText>,</w:delText>
        </w:r>
      </w:del>
      <w:r w:rsidR="00A30BF7">
        <w:rPr>
          <w:rFonts w:cs="Times New Roman"/>
          <w:color w:val="1C1C1C"/>
          <w:sz w:val="28"/>
          <w:szCs w:val="28"/>
        </w:rPr>
        <w:t xml:space="preserve"> </w:t>
      </w:r>
    </w:p>
    <w:p w:rsidR="003C14C5" w:rsidRDefault="003C14C5">
      <w:pPr>
        <w:pStyle w:val="Standard"/>
        <w:rPr>
          <w:ins w:id="260" w:author="Baobab Ingénierie" w:date="2020-06-16T15:20:00Z"/>
          <w:rFonts w:cs="Times New Roman"/>
          <w:color w:val="1C1C1C"/>
          <w:sz w:val="28"/>
          <w:szCs w:val="28"/>
        </w:rPr>
      </w:pPr>
    </w:p>
    <w:p w:rsidR="00414937" w:rsidRDefault="003C14C5">
      <w:pPr>
        <w:pStyle w:val="Standard"/>
        <w:rPr>
          <w:ins w:id="261" w:author="Baobab Ingénierie" w:date="2020-06-16T15:25:00Z"/>
          <w:rFonts w:cs="Times New Roman"/>
          <w:color w:val="1C1C1C"/>
          <w:sz w:val="28"/>
          <w:szCs w:val="28"/>
        </w:rPr>
      </w:pPr>
      <w:r>
        <w:rPr>
          <w:rFonts w:cs="Times New Roman"/>
          <w:color w:val="1C1C1C"/>
          <w:sz w:val="28"/>
          <w:szCs w:val="28"/>
        </w:rPr>
        <w:t xml:space="preserve">Ensuite </w:t>
      </w:r>
      <w:r w:rsidR="00A30BF7">
        <w:rPr>
          <w:rFonts w:cs="Times New Roman"/>
          <w:color w:val="1C1C1C"/>
          <w:sz w:val="28"/>
          <w:szCs w:val="28"/>
        </w:rPr>
        <w:t xml:space="preserve">nous avons la balise body où le contenu de la page </w:t>
      </w:r>
      <w:r w:rsidR="00414937">
        <w:rPr>
          <w:rFonts w:cs="Times New Roman"/>
          <w:color w:val="1C1C1C"/>
          <w:sz w:val="28"/>
          <w:szCs w:val="28"/>
        </w:rPr>
        <w:t xml:space="preserve">Web </w:t>
      </w:r>
      <w:r w:rsidR="00A30BF7">
        <w:rPr>
          <w:rFonts w:cs="Times New Roman"/>
          <w:color w:val="1C1C1C"/>
          <w:sz w:val="28"/>
          <w:szCs w:val="28"/>
        </w:rPr>
        <w:t xml:space="preserve">sera visible </w:t>
      </w:r>
      <w:ins w:id="262" w:author="Baobab Ingénierie" w:date="2020-06-16T15:24:00Z">
        <w:r w:rsidR="00414937">
          <w:rPr>
            <w:rFonts w:cs="Times New Roman"/>
            <w:color w:val="1C1C1C"/>
            <w:sz w:val="28"/>
            <w:szCs w:val="28"/>
          </w:rPr>
          <w:t xml:space="preserve">grâce à </w:t>
        </w:r>
      </w:ins>
      <w:del w:id="263" w:author="Baobab Ingénierie" w:date="2020-06-16T15:24:00Z">
        <w:r w:rsidR="00A30BF7" w:rsidDel="00414937">
          <w:rPr>
            <w:rFonts w:cs="Times New Roman"/>
            <w:color w:val="1C1C1C"/>
            <w:sz w:val="28"/>
            <w:szCs w:val="28"/>
          </w:rPr>
          <w:delText xml:space="preserve">de </w:delText>
        </w:r>
      </w:del>
      <w:r w:rsidR="00A30BF7">
        <w:rPr>
          <w:rFonts w:cs="Times New Roman"/>
          <w:color w:val="1C1C1C"/>
          <w:sz w:val="28"/>
          <w:szCs w:val="28"/>
        </w:rPr>
        <w:t xml:space="preserve">mon script qui comportera plusieurs balises à commencer par la balise nav qui créera </w:t>
      </w:r>
      <w:del w:id="264" w:author="Baobab Ingénierie" w:date="2020-06-16T15:24:00Z">
        <w:r w:rsidR="00A30BF7" w:rsidDel="00414937">
          <w:rPr>
            <w:rFonts w:cs="Times New Roman"/>
            <w:color w:val="1C1C1C"/>
            <w:sz w:val="28"/>
            <w:szCs w:val="28"/>
          </w:rPr>
          <w:delText xml:space="preserve">la </w:delText>
        </w:r>
      </w:del>
      <w:ins w:id="265" w:author="Baobab Ingénierie" w:date="2020-06-16T15:24:00Z">
        <w:r w:rsidR="00414937">
          <w:rPr>
            <w:rFonts w:cs="Times New Roman"/>
            <w:color w:val="1C1C1C"/>
            <w:sz w:val="28"/>
            <w:szCs w:val="28"/>
          </w:rPr>
          <w:t>l’</w:t>
        </w:r>
      </w:ins>
      <w:r w:rsidR="00A30BF7">
        <w:rPr>
          <w:rFonts w:cs="Times New Roman"/>
          <w:color w:val="1C1C1C"/>
          <w:sz w:val="28"/>
          <w:szCs w:val="28"/>
        </w:rPr>
        <w:t xml:space="preserve">entête de la page </w:t>
      </w:r>
      <w:r w:rsidR="00414937">
        <w:rPr>
          <w:rFonts w:cs="Times New Roman"/>
          <w:color w:val="1C1C1C"/>
          <w:sz w:val="28"/>
          <w:szCs w:val="28"/>
        </w:rPr>
        <w:t xml:space="preserve">Web </w:t>
      </w:r>
      <w:del w:id="266" w:author="Baobab Ingénierie" w:date="2020-06-16T15:25:00Z">
        <w:r w:rsidR="00A30BF7" w:rsidDel="00414937">
          <w:rPr>
            <w:rFonts w:cs="Times New Roman"/>
            <w:color w:val="1C1C1C"/>
            <w:sz w:val="28"/>
            <w:szCs w:val="28"/>
          </w:rPr>
          <w:delText xml:space="preserve">qui est </w:delText>
        </w:r>
      </w:del>
      <w:r w:rsidR="00A30BF7">
        <w:rPr>
          <w:rFonts w:cs="Times New Roman"/>
          <w:color w:val="1C1C1C"/>
          <w:sz w:val="28"/>
          <w:szCs w:val="28"/>
        </w:rPr>
        <w:t>suivi de la balise div qui va servir à créer un bloc où ser</w:t>
      </w:r>
      <w:del w:id="267" w:author="Baobab Ingénierie" w:date="2020-06-16T15:25:00Z">
        <w:r w:rsidR="00A30BF7" w:rsidDel="00414937">
          <w:rPr>
            <w:rFonts w:cs="Times New Roman"/>
            <w:color w:val="1C1C1C"/>
            <w:sz w:val="28"/>
            <w:szCs w:val="28"/>
          </w:rPr>
          <w:delText>a</w:delText>
        </w:r>
      </w:del>
      <w:ins w:id="268" w:author="Baobab Ingénierie" w:date="2020-06-16T15:25:00Z">
        <w:r w:rsidR="00414937">
          <w:rPr>
            <w:rFonts w:cs="Times New Roman"/>
            <w:color w:val="1C1C1C"/>
            <w:sz w:val="28"/>
            <w:szCs w:val="28"/>
          </w:rPr>
          <w:t>ont</w:t>
        </w:r>
      </w:ins>
      <w:r w:rsidR="00A30BF7">
        <w:rPr>
          <w:rFonts w:cs="Times New Roman"/>
          <w:color w:val="1C1C1C"/>
          <w:sz w:val="28"/>
          <w:szCs w:val="28"/>
        </w:rPr>
        <w:t xml:space="preserve"> </w:t>
      </w:r>
      <w:del w:id="269" w:author="Baobab Ingénierie" w:date="2020-06-16T15:25:00Z">
        <w:r w:rsidR="00A30BF7" w:rsidDel="00414937">
          <w:rPr>
            <w:rFonts w:cs="Times New Roman"/>
            <w:color w:val="1C1C1C"/>
            <w:sz w:val="28"/>
            <w:szCs w:val="28"/>
          </w:rPr>
          <w:delText xml:space="preserve">emfermé </w:delText>
        </w:r>
      </w:del>
      <w:ins w:id="270" w:author="Baobab Ingénierie" w:date="2020-06-16T15:25:00Z">
        <w:r w:rsidR="00414937">
          <w:rPr>
            <w:rFonts w:cs="Times New Roman"/>
            <w:color w:val="1C1C1C"/>
            <w:sz w:val="28"/>
            <w:szCs w:val="28"/>
          </w:rPr>
          <w:t xml:space="preserve">enfermé </w:t>
        </w:r>
      </w:ins>
      <w:r w:rsidR="00A30BF7">
        <w:rPr>
          <w:rFonts w:cs="Times New Roman"/>
          <w:color w:val="1C1C1C"/>
          <w:sz w:val="28"/>
          <w:szCs w:val="28"/>
        </w:rPr>
        <w:t xml:space="preserve">les éléments </w:t>
      </w:r>
      <w:del w:id="271" w:author="Baobab Ingénierie" w:date="2020-06-16T15:25:00Z">
        <w:r w:rsidR="00A30BF7" w:rsidDel="00414937">
          <w:rPr>
            <w:rFonts w:cs="Times New Roman"/>
            <w:color w:val="1C1C1C"/>
            <w:sz w:val="28"/>
            <w:szCs w:val="28"/>
          </w:rPr>
          <w:delText>qui seront à l'intérieur</w:delText>
        </w:r>
      </w:del>
      <w:ins w:id="272" w:author="Baobab Ingénierie" w:date="2020-06-16T15:25:00Z">
        <w:r w:rsidR="00414937">
          <w:rPr>
            <w:rFonts w:cs="Times New Roman"/>
            <w:color w:val="1C1C1C"/>
            <w:sz w:val="28"/>
            <w:szCs w:val="28"/>
          </w:rPr>
          <w:t>enfants</w:t>
        </w:r>
      </w:ins>
      <w:del w:id="273" w:author="Baobab Ingénierie" w:date="2020-06-16T15:25:00Z">
        <w:r w:rsidR="00A30BF7" w:rsidDel="00414937">
          <w:rPr>
            <w:rFonts w:cs="Times New Roman"/>
            <w:color w:val="1C1C1C"/>
            <w:sz w:val="28"/>
            <w:szCs w:val="28"/>
          </w:rPr>
          <w:delText xml:space="preserve">, </w:delText>
        </w:r>
      </w:del>
      <w:ins w:id="274" w:author="Baobab Ingénierie" w:date="2020-06-16T15:25:00Z">
        <w:r w:rsidR="00414937">
          <w:rPr>
            <w:rFonts w:cs="Times New Roman"/>
            <w:color w:val="1C1C1C"/>
            <w:sz w:val="28"/>
            <w:szCs w:val="28"/>
          </w:rPr>
          <w:t>.</w:t>
        </w:r>
      </w:ins>
    </w:p>
    <w:p w:rsidR="00414937" w:rsidRDefault="00414937">
      <w:pPr>
        <w:pStyle w:val="Standard"/>
        <w:rPr>
          <w:ins w:id="275" w:author="Baobab Ingénierie" w:date="2020-06-16T15:25:00Z"/>
          <w:rFonts w:cs="Times New Roman"/>
          <w:color w:val="1C1C1C"/>
          <w:sz w:val="28"/>
          <w:szCs w:val="28"/>
        </w:rPr>
      </w:pPr>
    </w:p>
    <w:p w:rsidR="00414937" w:rsidRDefault="00414937">
      <w:pPr>
        <w:pStyle w:val="Standard"/>
        <w:rPr>
          <w:ins w:id="276" w:author="Baobab Ingénierie" w:date="2020-06-16T15:26:00Z"/>
          <w:rFonts w:cs="Times New Roman"/>
          <w:color w:val="1C1C1C"/>
          <w:sz w:val="28"/>
          <w:szCs w:val="28"/>
        </w:rPr>
      </w:pPr>
      <w:r>
        <w:rPr>
          <w:rFonts w:cs="Times New Roman"/>
          <w:color w:val="1C1C1C"/>
          <w:sz w:val="28"/>
          <w:szCs w:val="28"/>
        </w:rPr>
        <w:t xml:space="preserve">Il </w:t>
      </w:r>
      <w:r w:rsidR="00A30BF7">
        <w:rPr>
          <w:rFonts w:cs="Times New Roman"/>
          <w:color w:val="1C1C1C"/>
          <w:sz w:val="28"/>
          <w:szCs w:val="28"/>
        </w:rPr>
        <w:t>y a la balise a qui va permettre de créer un lien qui mènera vers le chemin indiqué dans le href qui peut être un autre script ou bien une page web déjà existante en ligne comme google.com</w:t>
      </w:r>
      <w:ins w:id="277" w:author="Baobab Ingénierie" w:date="2020-06-16T15:26:00Z">
        <w:r>
          <w:rPr>
            <w:rFonts w:cs="Times New Roman"/>
            <w:color w:val="1C1C1C"/>
            <w:sz w:val="28"/>
            <w:szCs w:val="28"/>
          </w:rPr>
          <w:t> :</w:t>
        </w:r>
      </w:ins>
      <w:r w:rsidR="00A30BF7">
        <w:rPr>
          <w:rFonts w:cs="Times New Roman"/>
          <w:color w:val="1C1C1C"/>
          <w:sz w:val="28"/>
          <w:szCs w:val="28"/>
        </w:rPr>
        <w:t xml:space="preserve"> dans mon cas il s'agit d'autres scripts que j'ai </w:t>
      </w:r>
      <w:del w:id="278" w:author="Baobab Ingénierie" w:date="2020-06-16T15:26:00Z">
        <w:r w:rsidR="00A30BF7" w:rsidDel="00414937">
          <w:rPr>
            <w:rFonts w:cs="Times New Roman"/>
            <w:color w:val="1C1C1C"/>
            <w:sz w:val="28"/>
            <w:szCs w:val="28"/>
          </w:rPr>
          <w:delText>crée</w:delText>
        </w:r>
      </w:del>
      <w:ins w:id="279" w:author="Baobab Ingénierie" w:date="2020-06-16T15:26:00Z">
        <w:r>
          <w:rPr>
            <w:rFonts w:cs="Times New Roman"/>
            <w:color w:val="1C1C1C"/>
            <w:sz w:val="28"/>
            <w:szCs w:val="28"/>
          </w:rPr>
          <w:t>créé</w:t>
        </w:r>
      </w:ins>
      <w:r w:rsidR="00A30BF7">
        <w:rPr>
          <w:rFonts w:cs="Times New Roman"/>
          <w:color w:val="1C1C1C"/>
          <w:sz w:val="28"/>
          <w:szCs w:val="28"/>
        </w:rPr>
        <w:t xml:space="preserve"> au préalable</w:t>
      </w:r>
      <w:del w:id="280" w:author="Baobab Ingénierie" w:date="2020-06-16T15:26:00Z">
        <w:r w:rsidR="00A30BF7" w:rsidDel="00414937">
          <w:rPr>
            <w:rFonts w:cs="Times New Roman"/>
            <w:color w:val="1C1C1C"/>
            <w:sz w:val="28"/>
            <w:szCs w:val="28"/>
          </w:rPr>
          <w:delText xml:space="preserve">, </w:delText>
        </w:r>
      </w:del>
      <w:ins w:id="281" w:author="Baobab Ingénierie" w:date="2020-06-16T15:26:00Z">
        <w:r>
          <w:rPr>
            <w:rFonts w:cs="Times New Roman"/>
            <w:color w:val="1C1C1C"/>
            <w:sz w:val="28"/>
            <w:szCs w:val="28"/>
          </w:rPr>
          <w:t xml:space="preserve">. </w:t>
        </w:r>
      </w:ins>
    </w:p>
    <w:p w:rsidR="00414937" w:rsidRDefault="00414937">
      <w:pPr>
        <w:pStyle w:val="Standard"/>
        <w:rPr>
          <w:ins w:id="282" w:author="Baobab Ingénierie" w:date="2020-06-16T15:26:00Z"/>
          <w:rFonts w:cs="Times New Roman"/>
          <w:color w:val="1C1C1C"/>
          <w:sz w:val="28"/>
          <w:szCs w:val="28"/>
        </w:rPr>
      </w:pPr>
    </w:p>
    <w:p w:rsidR="00414937" w:rsidRDefault="00414937">
      <w:pPr>
        <w:pStyle w:val="Standard"/>
        <w:rPr>
          <w:ins w:id="283" w:author="Baobab Ingénierie" w:date="2020-06-16T15:27:00Z"/>
          <w:rFonts w:cs="Times New Roman"/>
          <w:color w:val="1C1C1C"/>
          <w:sz w:val="28"/>
          <w:szCs w:val="28"/>
        </w:rPr>
      </w:pPr>
      <w:r>
        <w:rPr>
          <w:rFonts w:cs="Times New Roman"/>
          <w:color w:val="1C1C1C"/>
          <w:sz w:val="28"/>
          <w:szCs w:val="28"/>
        </w:rPr>
        <w:t xml:space="preserve">Puis </w:t>
      </w:r>
      <w:r w:rsidR="00A30BF7">
        <w:rPr>
          <w:rFonts w:cs="Times New Roman"/>
          <w:color w:val="1C1C1C"/>
          <w:sz w:val="28"/>
          <w:szCs w:val="28"/>
        </w:rPr>
        <w:t xml:space="preserve">nous avons la balise img qui ira chercher une image dans le dossier directement pour l'afficher dans la page </w:t>
      </w:r>
      <w:r>
        <w:rPr>
          <w:rFonts w:cs="Times New Roman"/>
          <w:color w:val="1C1C1C"/>
          <w:sz w:val="28"/>
          <w:szCs w:val="28"/>
        </w:rPr>
        <w:t>Web</w:t>
      </w:r>
      <w:ins w:id="284" w:author="Baobab Ingénierie" w:date="2020-06-16T15:26:00Z">
        <w:r>
          <w:rPr>
            <w:rFonts w:cs="Times New Roman"/>
            <w:color w:val="1C1C1C"/>
            <w:sz w:val="28"/>
            <w:szCs w:val="28"/>
          </w:rPr>
          <w:t>.</w:t>
        </w:r>
      </w:ins>
      <w:r>
        <w:rPr>
          <w:rFonts w:cs="Times New Roman"/>
          <w:color w:val="1C1C1C"/>
          <w:sz w:val="28"/>
          <w:szCs w:val="28"/>
        </w:rPr>
        <w:t xml:space="preserve"> Pour </w:t>
      </w:r>
      <w:r w:rsidR="00A30BF7">
        <w:rPr>
          <w:rFonts w:cs="Times New Roman"/>
          <w:color w:val="1C1C1C"/>
          <w:sz w:val="28"/>
          <w:szCs w:val="28"/>
        </w:rPr>
        <w:t xml:space="preserve">la nav j'ai choisi de mettre le logo et pour le footer </w:t>
      </w:r>
      <w:ins w:id="285" w:author="Baobab Ingénierie" w:date="2020-06-16T15:27:00Z">
        <w:r>
          <w:rPr>
            <w:rFonts w:cs="Times New Roman"/>
            <w:color w:val="1C1C1C"/>
            <w:sz w:val="28"/>
            <w:szCs w:val="28"/>
          </w:rPr>
          <w:t xml:space="preserve">ce sont </w:t>
        </w:r>
      </w:ins>
      <w:del w:id="286" w:author="Baobab Ingénierie" w:date="2020-06-16T15:27:00Z">
        <w:r w:rsidR="00A30BF7" w:rsidDel="00414937">
          <w:rPr>
            <w:rFonts w:cs="Times New Roman"/>
            <w:color w:val="1C1C1C"/>
            <w:sz w:val="28"/>
            <w:szCs w:val="28"/>
          </w:rPr>
          <w:delText xml:space="preserve">c'est </w:delText>
        </w:r>
      </w:del>
      <w:r w:rsidR="00A30BF7">
        <w:rPr>
          <w:rFonts w:cs="Times New Roman"/>
          <w:color w:val="1C1C1C"/>
          <w:sz w:val="28"/>
          <w:szCs w:val="28"/>
        </w:rPr>
        <w:t>les logo</w:t>
      </w:r>
      <w:ins w:id="287" w:author="Baobab Ingénierie" w:date="2020-06-16T15:27:00Z">
        <w:r>
          <w:rPr>
            <w:rFonts w:cs="Times New Roman"/>
            <w:color w:val="1C1C1C"/>
            <w:sz w:val="28"/>
            <w:szCs w:val="28"/>
          </w:rPr>
          <w:t>s</w:t>
        </w:r>
      </w:ins>
      <w:r w:rsidR="00A30BF7">
        <w:rPr>
          <w:rFonts w:cs="Times New Roman"/>
          <w:color w:val="1C1C1C"/>
          <w:sz w:val="28"/>
          <w:szCs w:val="28"/>
        </w:rPr>
        <w:t xml:space="preserve"> des réseaux sociaux</w:t>
      </w:r>
      <w:del w:id="288" w:author="Baobab Ingénierie" w:date="2020-06-16T15:27:00Z">
        <w:r w:rsidR="00A30BF7" w:rsidDel="00414937">
          <w:rPr>
            <w:rFonts w:cs="Times New Roman"/>
            <w:color w:val="1C1C1C"/>
            <w:sz w:val="28"/>
            <w:szCs w:val="28"/>
          </w:rPr>
          <w:delText xml:space="preserve">, </w:delText>
        </w:r>
      </w:del>
      <w:ins w:id="289" w:author="Baobab Ingénierie" w:date="2020-06-16T15:27:00Z">
        <w:r>
          <w:rPr>
            <w:rFonts w:cs="Times New Roman"/>
            <w:color w:val="1C1C1C"/>
            <w:sz w:val="28"/>
            <w:szCs w:val="28"/>
          </w:rPr>
          <w:t xml:space="preserve">. </w:t>
        </w:r>
      </w:ins>
      <w:r>
        <w:rPr>
          <w:rFonts w:cs="Times New Roman"/>
          <w:color w:val="1C1C1C"/>
          <w:sz w:val="28"/>
          <w:szCs w:val="28"/>
        </w:rPr>
        <w:t xml:space="preserve">On </w:t>
      </w:r>
      <w:r w:rsidR="00A30BF7">
        <w:rPr>
          <w:rFonts w:cs="Times New Roman"/>
          <w:color w:val="1C1C1C"/>
          <w:sz w:val="28"/>
          <w:szCs w:val="28"/>
        </w:rPr>
        <w:t>peut associer une balise a avec une balise img pour que l'image nous redirige vers la page inséré dans le href c'est une possibilité</w:t>
      </w:r>
      <w:del w:id="290" w:author="Baobab Ingénierie" w:date="2020-06-16T15:27:00Z">
        <w:r w:rsidR="00A30BF7" w:rsidDel="00414937">
          <w:rPr>
            <w:rFonts w:cs="Times New Roman"/>
            <w:color w:val="1C1C1C"/>
            <w:sz w:val="28"/>
            <w:szCs w:val="28"/>
          </w:rPr>
          <w:delText xml:space="preserve">, </w:delText>
        </w:r>
      </w:del>
      <w:ins w:id="291" w:author="Baobab Ingénierie" w:date="2020-06-16T15:27:00Z">
        <w:r>
          <w:rPr>
            <w:rFonts w:cs="Times New Roman"/>
            <w:color w:val="1C1C1C"/>
            <w:sz w:val="28"/>
            <w:szCs w:val="28"/>
          </w:rPr>
          <w:t xml:space="preserve">. </w:t>
        </w:r>
      </w:ins>
    </w:p>
    <w:p w:rsidR="00414937" w:rsidRDefault="00414937">
      <w:pPr>
        <w:pStyle w:val="Standard"/>
        <w:rPr>
          <w:ins w:id="292" w:author="Baobab Ingénierie" w:date="2020-06-16T15:27:00Z"/>
          <w:rFonts w:cs="Times New Roman"/>
          <w:color w:val="1C1C1C"/>
          <w:sz w:val="28"/>
          <w:szCs w:val="28"/>
        </w:rPr>
      </w:pPr>
    </w:p>
    <w:p w:rsidR="002D2501" w:rsidRDefault="00414937">
      <w:pPr>
        <w:pStyle w:val="Standard"/>
        <w:rPr>
          <w:color w:val="1C1C1C"/>
          <w:sz w:val="28"/>
          <w:szCs w:val="28"/>
        </w:rPr>
      </w:pPr>
      <w:r>
        <w:rPr>
          <w:rFonts w:cs="Times New Roman"/>
          <w:color w:val="1C1C1C"/>
          <w:sz w:val="28"/>
          <w:szCs w:val="28"/>
        </w:rPr>
        <w:t xml:space="preserve">Pour </w:t>
      </w:r>
      <w:r w:rsidR="00A30BF7">
        <w:rPr>
          <w:rFonts w:cs="Times New Roman"/>
          <w:color w:val="1C1C1C"/>
          <w:sz w:val="28"/>
          <w:szCs w:val="28"/>
        </w:rPr>
        <w:t>fermer une balise</w:t>
      </w:r>
      <w:del w:id="293" w:author="Baobab Ingénierie" w:date="2020-06-16T15:27:00Z">
        <w:r w:rsidR="00A30BF7" w:rsidDel="00414937">
          <w:rPr>
            <w:rFonts w:cs="Times New Roman"/>
            <w:color w:val="1C1C1C"/>
            <w:sz w:val="28"/>
            <w:szCs w:val="28"/>
          </w:rPr>
          <w:delText xml:space="preserve"> </w:delText>
        </w:r>
      </w:del>
      <w:ins w:id="294" w:author="Baobab Ingénierie" w:date="2020-06-16T15:27:00Z">
        <w:r>
          <w:rPr>
            <w:rFonts w:cs="Times New Roman"/>
            <w:color w:val="1C1C1C"/>
            <w:sz w:val="28"/>
            <w:szCs w:val="28"/>
          </w:rPr>
          <w:t>,</w:t>
        </w:r>
      </w:ins>
      <w:r w:rsidR="00A30BF7">
        <w:rPr>
          <w:rFonts w:cs="Times New Roman"/>
          <w:color w:val="1C1C1C"/>
          <w:sz w:val="28"/>
          <w:szCs w:val="28"/>
        </w:rPr>
        <w:t xml:space="preserve"> il faut tout simplement  faire un chevron avec un slash après « nom de la balise » et remettre un chevron &lt;/div&gt;. Une fois que je me suis occupé de la nav je suis passé au footer et le procédé est équivalent sauf qu'à la place de mettre nav on met footer pour définir que c'est le pied de page et à l'intérieur on y retrouve les mêmes balises que dans la nav. Une fois tout ceci fait nous aurons plusieurs blocs de textes qui se superposeront.</w:t>
      </w:r>
    </w:p>
    <w:p w:rsidR="002D2501" w:rsidRDefault="002D2501">
      <w:pPr>
        <w:pStyle w:val="Standard"/>
        <w:rPr>
          <w:rFonts w:cs="Times New Roman"/>
          <w:color w:val="1C1C1C"/>
          <w:sz w:val="28"/>
          <w:szCs w:val="28"/>
        </w:rPr>
      </w:pPr>
    </w:p>
    <w:p w:rsidR="002D2501" w:rsidRDefault="00A30BF7">
      <w:pPr>
        <w:pStyle w:val="Standard"/>
        <w:pageBreakBefore/>
        <w:rPr>
          <w:rFonts w:cs="Times New Roman"/>
          <w:color w:val="1C1C1C"/>
          <w:sz w:val="28"/>
          <w:szCs w:val="28"/>
        </w:rPr>
      </w:pPr>
      <w:r>
        <w:rPr>
          <w:rFonts w:cs="Times New Roman"/>
          <w:color w:val="1C1C1C"/>
          <w:sz w:val="28"/>
          <w:szCs w:val="28"/>
        </w:rPr>
        <w:lastRenderedPageBreak/>
        <w:t>Voici le script que j'ai écrit pour faire apparaître la nav et le footer de mon site :</w:t>
      </w:r>
    </w:p>
    <w:p w:rsidR="002D2501" w:rsidRDefault="002D2501">
      <w:pPr>
        <w:pStyle w:val="Standard"/>
        <w:rPr>
          <w:rFonts w:cs="Times New Roman"/>
          <w:color w:val="1C1C1C"/>
          <w:sz w:val="28"/>
          <w:szCs w:val="28"/>
        </w:rPr>
      </w:pPr>
    </w:p>
    <w:p w:rsidR="002D2501" w:rsidRDefault="00A30BF7">
      <w:pPr>
        <w:pStyle w:val="Standard"/>
        <w:rPr>
          <w:rFonts w:cs="Times New Roman"/>
          <w:color w:val="1C1C1C"/>
          <w:sz w:val="20"/>
          <w:szCs w:val="20"/>
        </w:rPr>
      </w:pPr>
      <w:r>
        <w:rPr>
          <w:rFonts w:cs="Times New Roman"/>
          <w:color w:val="1C1C1C"/>
          <w:sz w:val="20"/>
          <w:szCs w:val="20"/>
        </w:rPr>
        <w:t>&lt;!doctype html&gt;</w:t>
      </w:r>
    </w:p>
    <w:p w:rsidR="002D2501" w:rsidRDefault="00A30BF7">
      <w:pPr>
        <w:pStyle w:val="Standard"/>
        <w:rPr>
          <w:rFonts w:cs="Times New Roman"/>
          <w:color w:val="1C1C1C"/>
          <w:sz w:val="20"/>
          <w:szCs w:val="20"/>
        </w:rPr>
      </w:pPr>
      <w:r>
        <w:rPr>
          <w:rFonts w:cs="Times New Roman"/>
          <w:color w:val="1C1C1C"/>
          <w:sz w:val="20"/>
          <w:szCs w:val="20"/>
        </w:rPr>
        <w:t>&lt;html lang="fr"&gt;</w:t>
      </w:r>
    </w:p>
    <w:p w:rsidR="002D2501" w:rsidRDefault="00A30BF7">
      <w:pPr>
        <w:pStyle w:val="Standard"/>
        <w:rPr>
          <w:rFonts w:cs="Times New Roman"/>
          <w:color w:val="1C1C1C"/>
          <w:sz w:val="20"/>
          <w:szCs w:val="20"/>
        </w:rPr>
      </w:pPr>
      <w:r>
        <w:rPr>
          <w:rFonts w:cs="Times New Roman"/>
          <w:color w:val="1C1C1C"/>
          <w:sz w:val="20"/>
          <w:szCs w:val="20"/>
        </w:rPr>
        <w:t>&lt;head&gt;</w:t>
      </w:r>
    </w:p>
    <w:p w:rsidR="002D2501" w:rsidRDefault="00A30BF7">
      <w:pPr>
        <w:pStyle w:val="Standard"/>
        <w:rPr>
          <w:rFonts w:cs="Times New Roman"/>
          <w:color w:val="1C1C1C"/>
          <w:sz w:val="20"/>
          <w:szCs w:val="20"/>
        </w:rPr>
      </w:pPr>
      <w:r>
        <w:rPr>
          <w:rFonts w:cs="Times New Roman"/>
          <w:color w:val="1C1C1C"/>
          <w:sz w:val="20"/>
          <w:szCs w:val="20"/>
        </w:rPr>
        <w:t xml:space="preserve">  &lt;meta charset="utf-8"&gt;</w:t>
      </w:r>
    </w:p>
    <w:p w:rsidR="002D2501" w:rsidRDefault="00A30BF7">
      <w:pPr>
        <w:pStyle w:val="Standard"/>
        <w:rPr>
          <w:rFonts w:cs="Times New Roman"/>
          <w:color w:val="1C1C1C"/>
          <w:sz w:val="20"/>
          <w:szCs w:val="20"/>
        </w:rPr>
      </w:pPr>
      <w:r>
        <w:rPr>
          <w:rFonts w:cs="Times New Roman"/>
          <w:color w:val="1C1C1C"/>
          <w:sz w:val="20"/>
          <w:szCs w:val="20"/>
        </w:rPr>
        <w:t xml:space="preserve">  &lt;title&gt;PETGAME&lt;/title&gt;</w:t>
      </w:r>
    </w:p>
    <w:p w:rsidR="002D2501" w:rsidRDefault="00A30BF7">
      <w:pPr>
        <w:pStyle w:val="Standard"/>
        <w:rPr>
          <w:rFonts w:cs="Times New Roman"/>
          <w:color w:val="1C1C1C"/>
          <w:sz w:val="20"/>
          <w:szCs w:val="20"/>
        </w:rPr>
      </w:pPr>
      <w:r>
        <w:rPr>
          <w:rFonts w:cs="Times New Roman"/>
          <w:color w:val="1C1C1C"/>
          <w:sz w:val="20"/>
          <w:szCs w:val="20"/>
        </w:rPr>
        <w:t xml:space="preserve">  &lt;link rel="stylesheet" href="https://stackpath.bootstrapcdn.com/bootstrap/4.4.1/css/bootstrap.min.css" integrity="sha384-Vkoo8x4CGsO3+Hhxv8T/Q5PaXtkKtu6ug5TOeNV6gBiFeWPGFN9MuhOf23Q9Ifjh" crossorigin="anonymous"&gt;</w:t>
      </w:r>
    </w:p>
    <w:p w:rsidR="002D2501" w:rsidRDefault="00A30BF7">
      <w:pPr>
        <w:pStyle w:val="Standard"/>
        <w:rPr>
          <w:rFonts w:cs="Times New Roman"/>
          <w:color w:val="1C1C1C"/>
          <w:sz w:val="20"/>
          <w:szCs w:val="20"/>
        </w:rPr>
      </w:pPr>
      <w:r>
        <w:rPr>
          <w:rFonts w:cs="Times New Roman"/>
          <w:color w:val="1C1C1C"/>
          <w:sz w:val="20"/>
          <w:szCs w:val="20"/>
        </w:rPr>
        <w:t>&lt;link rel="shortcut icon" href="pics/monkey.png" type="image/x-icon"&gt;</w:t>
      </w:r>
    </w:p>
    <w:p w:rsidR="002D2501" w:rsidRDefault="00A30BF7">
      <w:pPr>
        <w:pStyle w:val="Standard"/>
        <w:rPr>
          <w:rFonts w:cs="Times New Roman"/>
          <w:color w:val="1C1C1C"/>
          <w:sz w:val="20"/>
          <w:szCs w:val="20"/>
        </w:rPr>
      </w:pPr>
      <w:r>
        <w:rPr>
          <w:rFonts w:cs="Times New Roman"/>
          <w:color w:val="1C1C1C"/>
          <w:sz w:val="20"/>
          <w:szCs w:val="20"/>
        </w:rPr>
        <w:t xml:space="preserve">  &lt;link rel="stylesheet" href="css/header.css"&gt;</w:t>
      </w:r>
    </w:p>
    <w:p w:rsidR="002D2501" w:rsidRDefault="00A30BF7">
      <w:pPr>
        <w:pStyle w:val="Standard"/>
        <w:rPr>
          <w:rFonts w:cs="Times New Roman"/>
          <w:color w:val="1C1C1C"/>
          <w:sz w:val="20"/>
          <w:szCs w:val="20"/>
        </w:rPr>
      </w:pPr>
      <w:r>
        <w:rPr>
          <w:rFonts w:cs="Times New Roman"/>
          <w:color w:val="1C1C1C"/>
          <w:sz w:val="20"/>
          <w:szCs w:val="20"/>
        </w:rPr>
        <w:t xml:space="preserve">  &lt;link rel="stylesheet" href="css/footer.css"&gt;</w:t>
      </w:r>
    </w:p>
    <w:p w:rsidR="002D2501" w:rsidRDefault="00A30BF7">
      <w:pPr>
        <w:pStyle w:val="Standard"/>
        <w:rPr>
          <w:rFonts w:cs="Times New Roman"/>
          <w:color w:val="1C1C1C"/>
          <w:sz w:val="20"/>
          <w:szCs w:val="20"/>
        </w:rPr>
      </w:pPr>
      <w:r>
        <w:rPr>
          <w:rFonts w:cs="Times New Roman"/>
          <w:color w:val="1C1C1C"/>
          <w:sz w:val="20"/>
          <w:szCs w:val="20"/>
        </w:rPr>
        <w:t>&lt;/head&gt;</w:t>
      </w:r>
    </w:p>
    <w:p w:rsidR="002D2501" w:rsidRDefault="00A30BF7">
      <w:pPr>
        <w:pStyle w:val="Standard"/>
        <w:rPr>
          <w:rFonts w:cs="Times New Roman"/>
          <w:color w:val="1C1C1C"/>
          <w:sz w:val="20"/>
          <w:szCs w:val="20"/>
        </w:rPr>
      </w:pPr>
      <w:r>
        <w:rPr>
          <w:rFonts w:cs="Times New Roman"/>
          <w:color w:val="1C1C1C"/>
          <w:sz w:val="20"/>
          <w:szCs w:val="20"/>
        </w:rPr>
        <w:t>&lt;body&gt;</w:t>
      </w:r>
    </w:p>
    <w:p w:rsidR="002D2501" w:rsidRDefault="00A30BF7">
      <w:pPr>
        <w:pStyle w:val="Standard"/>
        <w:rPr>
          <w:rFonts w:cs="Times New Roman"/>
          <w:color w:val="1C1C1C"/>
          <w:sz w:val="20"/>
          <w:szCs w:val="20"/>
        </w:rPr>
      </w:pPr>
      <w:r>
        <w:rPr>
          <w:rFonts w:cs="Times New Roman"/>
          <w:color w:val="1C1C1C"/>
          <w:sz w:val="20"/>
          <w:szCs w:val="20"/>
        </w:rPr>
        <w:t>&lt;nav&gt;</w:t>
      </w:r>
    </w:p>
    <w:p w:rsidR="002D2501" w:rsidRDefault="00A30BF7">
      <w:pPr>
        <w:pStyle w:val="Standard"/>
        <w:rPr>
          <w:rFonts w:cs="Times New Roman"/>
          <w:color w:val="1C1C1C"/>
          <w:sz w:val="20"/>
          <w:szCs w:val="20"/>
        </w:rPr>
      </w:pPr>
      <w:r>
        <w:rPr>
          <w:rFonts w:cs="Times New Roman"/>
          <w:color w:val="1C1C1C"/>
          <w:sz w:val="20"/>
          <w:szCs w:val="20"/>
        </w:rPr>
        <w:tab/>
        <w:t>&lt;div class="head"&gt;</w:t>
      </w:r>
    </w:p>
    <w:p w:rsidR="002D2501" w:rsidRDefault="00A30BF7">
      <w:pPr>
        <w:pStyle w:val="Standard"/>
        <w:rPr>
          <w:rFonts w:cs="Times New Roman"/>
          <w:color w:val="1C1C1C"/>
          <w:sz w:val="20"/>
          <w:szCs w:val="20"/>
        </w:rPr>
      </w:pPr>
      <w:r>
        <w:rPr>
          <w:rFonts w:cs="Times New Roman"/>
          <w:color w:val="1C1C1C"/>
          <w:sz w:val="20"/>
          <w:szCs w:val="20"/>
        </w:rPr>
        <w:tab/>
        <w:t>&lt;div class="logo"&gt;</w:t>
      </w:r>
    </w:p>
    <w:p w:rsidR="002D2501" w:rsidRDefault="00A30BF7">
      <w:pPr>
        <w:pStyle w:val="Standard"/>
        <w:rPr>
          <w:rFonts w:cs="Times New Roman"/>
          <w:color w:val="1C1C1C"/>
          <w:sz w:val="20"/>
          <w:szCs w:val="20"/>
        </w:rPr>
      </w:pPr>
      <w:r>
        <w:rPr>
          <w:rFonts w:cs="Times New Roman"/>
          <w:color w:val="1C1C1C"/>
          <w:sz w:val="20"/>
          <w:szCs w:val="20"/>
        </w:rPr>
        <w:tab/>
        <w:t>&lt;a href="index.php"&gt;&lt;img src="animals.png" style="width: 45px;"&gt;&lt;/a&gt;</w:t>
      </w:r>
    </w:p>
    <w:p w:rsidR="002D2501" w:rsidRDefault="00A30BF7">
      <w:pPr>
        <w:pStyle w:val="Standard"/>
        <w:rPr>
          <w:rFonts w:cs="Times New Roman"/>
          <w:color w:val="1C1C1C"/>
          <w:sz w:val="20"/>
          <w:szCs w:val="20"/>
        </w:rPr>
      </w:pPr>
      <w:r>
        <w:rPr>
          <w:rFonts w:cs="Times New Roman"/>
          <w:color w:val="1C1C1C"/>
          <w:sz w:val="20"/>
          <w:szCs w:val="20"/>
        </w:rPr>
        <w:tab/>
        <w:t>&lt;p class="mt-2" style="font-size: 15px; font-weight: bolder; margin-bottom: 0px;"&gt;Petgame&lt;/p&gt;</w:t>
      </w:r>
    </w:p>
    <w:p w:rsidR="002D2501" w:rsidRDefault="00A30BF7">
      <w:pPr>
        <w:pStyle w:val="Standard"/>
        <w:rPr>
          <w:rFonts w:cs="Times New Roman"/>
          <w:color w:val="1C1C1C"/>
          <w:sz w:val="20"/>
          <w:szCs w:val="20"/>
        </w:rPr>
      </w:pPr>
      <w:r>
        <w:rPr>
          <w:rFonts w:cs="Times New Roman"/>
          <w:color w:val="1C1C1C"/>
          <w:sz w:val="20"/>
          <w:szCs w:val="20"/>
        </w:rPr>
        <w:tab/>
        <w:t>&lt;p&gt;Ici les animaux sont les maîtres !&lt;/p&gt;</w:t>
      </w:r>
    </w:p>
    <w:p w:rsidR="002D2501" w:rsidRDefault="00A30BF7">
      <w:pPr>
        <w:pStyle w:val="Standard"/>
        <w:rPr>
          <w:rFonts w:cs="Times New Roman"/>
          <w:color w:val="1C1C1C"/>
          <w:sz w:val="20"/>
          <w:szCs w:val="20"/>
        </w:rPr>
      </w:pPr>
      <w:r>
        <w:rPr>
          <w:rFonts w:cs="Times New Roman"/>
          <w:color w:val="1C1C1C"/>
          <w:sz w:val="20"/>
          <w:szCs w:val="20"/>
        </w:rPr>
        <w:tab/>
        <w:t>&lt;/div&gt;</w:t>
      </w:r>
    </w:p>
    <w:p w:rsidR="002D2501" w:rsidRDefault="00A30BF7">
      <w:pPr>
        <w:pStyle w:val="Standard"/>
        <w:rPr>
          <w:rFonts w:cs="Times New Roman"/>
          <w:color w:val="1C1C1C"/>
          <w:sz w:val="20"/>
          <w:szCs w:val="20"/>
        </w:rPr>
      </w:pPr>
      <w:r>
        <w:rPr>
          <w:rFonts w:cs="Times New Roman"/>
          <w:color w:val="1C1C1C"/>
          <w:sz w:val="20"/>
          <w:szCs w:val="20"/>
        </w:rPr>
        <w:tab/>
        <w:t xml:space="preserve"> &lt;div class="connexion"&gt;</w:t>
      </w:r>
    </w:p>
    <w:p w:rsidR="002D2501" w:rsidRDefault="00A30BF7">
      <w:pPr>
        <w:pStyle w:val="Standard"/>
        <w:rPr>
          <w:rFonts w:cs="Times New Roman"/>
          <w:color w:val="1C1C1C"/>
          <w:sz w:val="20"/>
          <w:szCs w:val="20"/>
        </w:rPr>
      </w:pPr>
      <w:r>
        <w:rPr>
          <w:rFonts w:cs="Times New Roman"/>
          <w:color w:val="1C1C1C"/>
          <w:sz w:val="20"/>
          <w:szCs w:val="20"/>
        </w:rPr>
        <w:t xml:space="preserve">    &lt;div class="lol"&gt;</w:t>
      </w:r>
    </w:p>
    <w:p w:rsidR="002D2501" w:rsidRDefault="00A30BF7">
      <w:pPr>
        <w:pStyle w:val="Standard"/>
        <w:rPr>
          <w:rFonts w:cs="Times New Roman"/>
          <w:color w:val="1C1C1C"/>
          <w:sz w:val="20"/>
          <w:szCs w:val="20"/>
        </w:rPr>
      </w:pPr>
      <w:r>
        <w:rPr>
          <w:rFonts w:cs="Times New Roman"/>
          <w:color w:val="1C1C1C"/>
          <w:sz w:val="20"/>
          <w:szCs w:val="20"/>
        </w:rPr>
        <w:t xml:space="preserve">    &lt;a href="login.php"&gt;&lt;img src="pics/web.png" style="width: 15px; height: 15px; margin-right: 20px;"&gt;</w:t>
      </w:r>
    </w:p>
    <w:p w:rsidR="002D2501" w:rsidRDefault="00A30BF7">
      <w:pPr>
        <w:pStyle w:val="Standard"/>
        <w:rPr>
          <w:rFonts w:cs="Times New Roman"/>
          <w:color w:val="1C1C1C"/>
          <w:sz w:val="20"/>
          <w:szCs w:val="20"/>
        </w:rPr>
      </w:pPr>
      <w:r>
        <w:rPr>
          <w:rFonts w:cs="Times New Roman"/>
          <w:color w:val="1C1C1C"/>
          <w:sz w:val="20"/>
          <w:szCs w:val="20"/>
        </w:rPr>
        <w:t xml:space="preserve">    &lt;p style="margin-right: 20px;"&gt;Connexion&lt;/p&gt;&lt;/a&gt;</w:t>
      </w:r>
    </w:p>
    <w:p w:rsidR="002D2501" w:rsidRDefault="00A30BF7">
      <w:pPr>
        <w:pStyle w:val="Standard"/>
        <w:rPr>
          <w:rFonts w:cs="Times New Roman"/>
          <w:color w:val="1C1C1C"/>
          <w:sz w:val="20"/>
          <w:szCs w:val="20"/>
        </w:rPr>
      </w:pPr>
      <w:r>
        <w:rPr>
          <w:rFonts w:cs="Times New Roman"/>
          <w:color w:val="1C1C1C"/>
          <w:sz w:val="20"/>
          <w:szCs w:val="20"/>
        </w:rPr>
        <w:t xml:space="preserve">    &lt;/div&gt;</w:t>
      </w:r>
    </w:p>
    <w:p w:rsidR="002D2501" w:rsidRDefault="00A30BF7">
      <w:pPr>
        <w:pStyle w:val="Standard"/>
        <w:rPr>
          <w:rFonts w:cs="Times New Roman"/>
          <w:color w:val="1C1C1C"/>
          <w:sz w:val="20"/>
          <w:szCs w:val="20"/>
        </w:rPr>
      </w:pPr>
      <w:r>
        <w:rPr>
          <w:rFonts w:cs="Times New Roman"/>
          <w:color w:val="1C1C1C"/>
          <w:sz w:val="20"/>
          <w:szCs w:val="20"/>
        </w:rPr>
        <w:t xml:space="preserve">    &lt;div class="lol"&gt;</w:t>
      </w:r>
    </w:p>
    <w:p w:rsidR="002D2501" w:rsidRDefault="00A30BF7">
      <w:pPr>
        <w:pStyle w:val="Standard"/>
        <w:rPr>
          <w:rFonts w:cs="Times New Roman"/>
          <w:color w:val="1C1C1C"/>
          <w:sz w:val="20"/>
          <w:szCs w:val="20"/>
        </w:rPr>
      </w:pPr>
      <w:r>
        <w:rPr>
          <w:rFonts w:cs="Times New Roman"/>
          <w:color w:val="1C1C1C"/>
          <w:sz w:val="20"/>
          <w:szCs w:val="20"/>
        </w:rPr>
        <w:t xml:space="preserve">      &lt;a href="logout.php"&gt;&lt;img src="pics/web.png" style="width: 15px; height: 15px; "&gt;</w:t>
      </w:r>
    </w:p>
    <w:p w:rsidR="002D2501" w:rsidRDefault="00A30BF7">
      <w:pPr>
        <w:pStyle w:val="Standard"/>
        <w:rPr>
          <w:rFonts w:cs="Times New Roman"/>
          <w:color w:val="1C1C1C"/>
          <w:sz w:val="20"/>
          <w:szCs w:val="20"/>
        </w:rPr>
      </w:pPr>
      <w:r>
        <w:rPr>
          <w:rFonts w:cs="Times New Roman"/>
          <w:color w:val="1C1C1C"/>
          <w:sz w:val="20"/>
          <w:szCs w:val="20"/>
        </w:rPr>
        <w:t xml:space="preserve">    &lt;p&gt;Deconnexion&lt;/p&gt;&lt;/a&gt;</w:t>
      </w:r>
    </w:p>
    <w:p w:rsidR="002D2501" w:rsidRDefault="00A30BF7">
      <w:pPr>
        <w:pStyle w:val="Standard"/>
        <w:rPr>
          <w:rFonts w:cs="Times New Roman"/>
          <w:color w:val="1C1C1C"/>
          <w:sz w:val="20"/>
          <w:szCs w:val="20"/>
        </w:rPr>
      </w:pPr>
      <w:r>
        <w:rPr>
          <w:rFonts w:cs="Times New Roman"/>
          <w:color w:val="1C1C1C"/>
          <w:sz w:val="20"/>
          <w:szCs w:val="20"/>
        </w:rPr>
        <w:t xml:space="preserve">    &lt;/div&gt;</w:t>
      </w:r>
    </w:p>
    <w:p w:rsidR="002D2501" w:rsidRDefault="00A30BF7">
      <w:pPr>
        <w:pStyle w:val="Standard"/>
        <w:rPr>
          <w:rFonts w:cs="Times New Roman"/>
          <w:color w:val="1C1C1C"/>
          <w:sz w:val="20"/>
          <w:szCs w:val="20"/>
        </w:rPr>
      </w:pPr>
      <w:r>
        <w:rPr>
          <w:rFonts w:cs="Times New Roman"/>
          <w:color w:val="1C1C1C"/>
          <w:sz w:val="20"/>
          <w:szCs w:val="20"/>
        </w:rPr>
        <w:t xml:space="preserve">  &lt;/div&gt;</w:t>
      </w:r>
    </w:p>
    <w:p w:rsidR="002D2501" w:rsidRDefault="00A30BF7">
      <w:pPr>
        <w:pStyle w:val="Standard"/>
        <w:rPr>
          <w:rFonts w:cs="Times New Roman"/>
          <w:color w:val="1C1C1C"/>
          <w:sz w:val="20"/>
          <w:szCs w:val="20"/>
        </w:rPr>
      </w:pPr>
      <w:r>
        <w:rPr>
          <w:rFonts w:cs="Times New Roman"/>
          <w:color w:val="1C1C1C"/>
          <w:sz w:val="20"/>
          <w:szCs w:val="20"/>
        </w:rPr>
        <w:t>&lt;/div&gt;</w:t>
      </w:r>
    </w:p>
    <w:p w:rsidR="002D2501" w:rsidRDefault="00A30BF7">
      <w:pPr>
        <w:pStyle w:val="Standard"/>
        <w:rPr>
          <w:rFonts w:cs="Times New Roman"/>
          <w:color w:val="1C1C1C"/>
          <w:sz w:val="20"/>
          <w:szCs w:val="20"/>
        </w:rPr>
      </w:pPr>
      <w:r>
        <w:rPr>
          <w:rFonts w:cs="Times New Roman"/>
          <w:color w:val="1C1C1C"/>
          <w:sz w:val="20"/>
          <w:szCs w:val="20"/>
        </w:rPr>
        <w:t>&lt;div class="menu" &gt;</w:t>
      </w:r>
    </w:p>
    <w:p w:rsidR="002D2501" w:rsidRDefault="00A30BF7">
      <w:pPr>
        <w:pStyle w:val="Standard"/>
        <w:rPr>
          <w:rFonts w:cs="Times New Roman"/>
          <w:color w:val="1C1C1C"/>
          <w:sz w:val="20"/>
          <w:szCs w:val="20"/>
        </w:rPr>
      </w:pPr>
      <w:r>
        <w:rPr>
          <w:rFonts w:cs="Times New Roman"/>
          <w:color w:val="1C1C1C"/>
          <w:sz w:val="20"/>
          <w:szCs w:val="20"/>
        </w:rPr>
        <w:tab/>
        <w:t>&lt;a href="animaux.php"&gt;Animaux&lt;/a&gt;</w:t>
      </w:r>
      <w:r>
        <w:rPr>
          <w:rFonts w:cs="Times New Roman"/>
          <w:color w:val="1C1C1C"/>
          <w:sz w:val="20"/>
          <w:szCs w:val="20"/>
        </w:rPr>
        <w:tab/>
      </w:r>
    </w:p>
    <w:p w:rsidR="002D2501" w:rsidRDefault="00A30BF7">
      <w:pPr>
        <w:pStyle w:val="Standard"/>
        <w:rPr>
          <w:rFonts w:cs="Times New Roman"/>
          <w:color w:val="1C1C1C"/>
          <w:sz w:val="20"/>
          <w:szCs w:val="20"/>
        </w:rPr>
      </w:pPr>
      <w:r>
        <w:rPr>
          <w:rFonts w:cs="Times New Roman"/>
          <w:color w:val="1C1C1C"/>
          <w:sz w:val="20"/>
          <w:szCs w:val="20"/>
        </w:rPr>
        <w:tab/>
        <w:t>&lt;a href=""&gt;Nos Produits&lt;/a&gt;</w:t>
      </w:r>
      <w:r>
        <w:rPr>
          <w:rFonts w:cs="Times New Roman"/>
          <w:color w:val="1C1C1C"/>
          <w:sz w:val="20"/>
          <w:szCs w:val="20"/>
        </w:rPr>
        <w:tab/>
      </w:r>
    </w:p>
    <w:p w:rsidR="002D2501" w:rsidRDefault="00A30BF7">
      <w:pPr>
        <w:pStyle w:val="Standard"/>
        <w:rPr>
          <w:rFonts w:cs="Times New Roman"/>
          <w:color w:val="1C1C1C"/>
          <w:sz w:val="20"/>
          <w:szCs w:val="20"/>
        </w:rPr>
      </w:pPr>
      <w:r>
        <w:rPr>
          <w:rFonts w:cs="Times New Roman"/>
          <w:color w:val="1C1C1C"/>
          <w:sz w:val="20"/>
          <w:szCs w:val="20"/>
        </w:rPr>
        <w:tab/>
        <w:t>&lt;a href="http://animaux/wordpress/?page_id=39"&gt;Contacts&lt;/a&gt;</w:t>
      </w:r>
      <w:r>
        <w:rPr>
          <w:rFonts w:cs="Times New Roman"/>
          <w:color w:val="1C1C1C"/>
          <w:sz w:val="20"/>
          <w:szCs w:val="20"/>
        </w:rPr>
        <w:tab/>
      </w:r>
    </w:p>
    <w:p w:rsidR="002D2501" w:rsidRDefault="00A30BF7">
      <w:pPr>
        <w:pStyle w:val="Standard"/>
        <w:rPr>
          <w:rFonts w:cs="Times New Roman"/>
          <w:color w:val="1C1C1C"/>
          <w:sz w:val="20"/>
          <w:szCs w:val="20"/>
        </w:rPr>
      </w:pPr>
      <w:r>
        <w:rPr>
          <w:rFonts w:cs="Times New Roman"/>
          <w:color w:val="1C1C1C"/>
          <w:sz w:val="20"/>
          <w:szCs w:val="20"/>
        </w:rPr>
        <w:tab/>
        <w:t>&lt;/div&gt;</w:t>
      </w:r>
    </w:p>
    <w:p w:rsidR="002D2501" w:rsidRDefault="00A30BF7">
      <w:pPr>
        <w:pStyle w:val="Standard"/>
        <w:rPr>
          <w:rFonts w:cs="Times New Roman"/>
          <w:color w:val="1C1C1C"/>
          <w:sz w:val="20"/>
          <w:szCs w:val="20"/>
        </w:rPr>
      </w:pPr>
      <w:r>
        <w:rPr>
          <w:rFonts w:cs="Times New Roman"/>
          <w:color w:val="1C1C1C"/>
          <w:sz w:val="20"/>
          <w:szCs w:val="20"/>
        </w:rPr>
        <w:t xml:space="preserve">&lt;/nav&gt;  </w:t>
      </w:r>
    </w:p>
    <w:p w:rsidR="002D2501" w:rsidRDefault="00A30BF7">
      <w:pPr>
        <w:pStyle w:val="Standard"/>
        <w:rPr>
          <w:rFonts w:cs="Times New Roman"/>
          <w:color w:val="1C1C1C"/>
          <w:sz w:val="20"/>
          <w:szCs w:val="20"/>
        </w:rPr>
      </w:pPr>
      <w:r>
        <w:rPr>
          <w:rFonts w:cs="Times New Roman"/>
          <w:color w:val="1C1C1C"/>
          <w:sz w:val="20"/>
          <w:szCs w:val="20"/>
        </w:rPr>
        <w:t>&lt;footer&gt;</w:t>
      </w:r>
    </w:p>
    <w:p w:rsidR="002D2501" w:rsidRDefault="00A30BF7">
      <w:pPr>
        <w:pStyle w:val="Standard"/>
        <w:rPr>
          <w:rFonts w:cs="Times New Roman"/>
          <w:color w:val="1C1C1C"/>
          <w:sz w:val="20"/>
          <w:szCs w:val="20"/>
        </w:rPr>
      </w:pPr>
      <w:r>
        <w:rPr>
          <w:rFonts w:cs="Times New Roman"/>
          <w:color w:val="1C1C1C"/>
          <w:sz w:val="20"/>
          <w:szCs w:val="20"/>
        </w:rPr>
        <w:tab/>
        <w:t>&lt;div class="foot"&gt;</w:t>
      </w:r>
    </w:p>
    <w:p w:rsidR="002D2501" w:rsidRDefault="00A30BF7">
      <w:pPr>
        <w:pStyle w:val="Standard"/>
        <w:rPr>
          <w:rFonts w:cs="Times New Roman"/>
          <w:color w:val="1C1C1C"/>
          <w:sz w:val="20"/>
          <w:szCs w:val="20"/>
        </w:rPr>
      </w:pPr>
      <w:r>
        <w:rPr>
          <w:rFonts w:cs="Times New Roman"/>
          <w:color w:val="1C1C1C"/>
          <w:sz w:val="20"/>
          <w:szCs w:val="20"/>
        </w:rPr>
        <w:tab/>
      </w:r>
      <w:r>
        <w:rPr>
          <w:rFonts w:cs="Times New Roman"/>
          <w:color w:val="1C1C1C"/>
          <w:sz w:val="20"/>
          <w:szCs w:val="20"/>
        </w:rPr>
        <w:tab/>
        <w:t>&lt;div&gt;</w:t>
      </w:r>
    </w:p>
    <w:p w:rsidR="002D2501" w:rsidRDefault="00A30BF7">
      <w:pPr>
        <w:pStyle w:val="Standard"/>
        <w:rPr>
          <w:rFonts w:cs="Times New Roman"/>
          <w:color w:val="1C1C1C"/>
          <w:sz w:val="20"/>
          <w:szCs w:val="20"/>
        </w:rPr>
      </w:pPr>
      <w:r>
        <w:rPr>
          <w:rFonts w:cs="Times New Roman"/>
          <w:color w:val="1C1C1C"/>
          <w:sz w:val="20"/>
          <w:szCs w:val="20"/>
        </w:rPr>
        <w:tab/>
      </w:r>
      <w:r>
        <w:rPr>
          <w:rFonts w:cs="Times New Roman"/>
          <w:color w:val="1C1C1C"/>
          <w:sz w:val="20"/>
          <w:szCs w:val="20"/>
        </w:rPr>
        <w:tab/>
      </w:r>
      <w:r>
        <w:rPr>
          <w:rFonts w:cs="Times New Roman"/>
          <w:color w:val="1C1C1C"/>
          <w:sz w:val="20"/>
          <w:szCs w:val="20"/>
        </w:rPr>
        <w:tab/>
        <w:t>&lt;h1 class="title"&gt;</w:t>
      </w:r>
    </w:p>
    <w:p w:rsidR="002D2501" w:rsidRDefault="00A30BF7">
      <w:pPr>
        <w:pStyle w:val="Standard"/>
        <w:rPr>
          <w:rFonts w:cs="Times New Roman"/>
          <w:color w:val="1C1C1C"/>
          <w:sz w:val="20"/>
          <w:szCs w:val="20"/>
        </w:rPr>
      </w:pPr>
      <w:r>
        <w:rPr>
          <w:rFonts w:cs="Times New Roman"/>
          <w:color w:val="1C1C1C"/>
          <w:sz w:val="20"/>
          <w:szCs w:val="20"/>
        </w:rPr>
        <w:tab/>
      </w:r>
      <w:r>
        <w:rPr>
          <w:rFonts w:cs="Times New Roman"/>
          <w:color w:val="1C1C1C"/>
          <w:sz w:val="20"/>
          <w:szCs w:val="20"/>
        </w:rPr>
        <w:tab/>
      </w:r>
      <w:r>
        <w:rPr>
          <w:rFonts w:cs="Times New Roman"/>
          <w:color w:val="1C1C1C"/>
          <w:sz w:val="20"/>
          <w:szCs w:val="20"/>
        </w:rPr>
        <w:tab/>
      </w:r>
      <w:r>
        <w:rPr>
          <w:rFonts w:cs="Times New Roman"/>
          <w:color w:val="1C1C1C"/>
          <w:sz w:val="20"/>
          <w:szCs w:val="20"/>
        </w:rPr>
        <w:tab/>
        <w:t>Nos informations</w:t>
      </w:r>
    </w:p>
    <w:p w:rsidR="002D2501" w:rsidRDefault="00A30BF7">
      <w:pPr>
        <w:pStyle w:val="Standard"/>
        <w:rPr>
          <w:rFonts w:cs="Times New Roman"/>
          <w:color w:val="1C1C1C"/>
          <w:sz w:val="20"/>
          <w:szCs w:val="20"/>
        </w:rPr>
      </w:pPr>
      <w:r>
        <w:rPr>
          <w:rFonts w:cs="Times New Roman"/>
          <w:color w:val="1C1C1C"/>
          <w:sz w:val="20"/>
          <w:szCs w:val="20"/>
        </w:rPr>
        <w:tab/>
      </w:r>
      <w:r>
        <w:rPr>
          <w:rFonts w:cs="Times New Roman"/>
          <w:color w:val="1C1C1C"/>
          <w:sz w:val="20"/>
          <w:szCs w:val="20"/>
        </w:rPr>
        <w:tab/>
      </w:r>
      <w:r>
        <w:rPr>
          <w:rFonts w:cs="Times New Roman"/>
          <w:color w:val="1C1C1C"/>
          <w:sz w:val="20"/>
          <w:szCs w:val="20"/>
        </w:rPr>
        <w:tab/>
        <w:t>&lt;/h1&gt;</w:t>
      </w:r>
    </w:p>
    <w:p w:rsidR="002D2501" w:rsidRDefault="00A30BF7">
      <w:pPr>
        <w:pStyle w:val="Standard"/>
        <w:rPr>
          <w:rFonts w:cs="Times New Roman"/>
          <w:color w:val="1C1C1C"/>
          <w:sz w:val="20"/>
          <w:szCs w:val="20"/>
        </w:rPr>
      </w:pPr>
      <w:r>
        <w:rPr>
          <w:rFonts w:cs="Times New Roman"/>
          <w:color w:val="1C1C1C"/>
          <w:sz w:val="20"/>
          <w:szCs w:val="20"/>
        </w:rPr>
        <w:tab/>
      </w:r>
      <w:r>
        <w:rPr>
          <w:rFonts w:cs="Times New Roman"/>
          <w:color w:val="1C1C1C"/>
          <w:sz w:val="20"/>
          <w:szCs w:val="20"/>
        </w:rPr>
        <w:tab/>
        <w:t>&lt;/div&gt;</w:t>
      </w:r>
    </w:p>
    <w:p w:rsidR="002D2501" w:rsidRDefault="00A30BF7">
      <w:pPr>
        <w:pStyle w:val="Standard"/>
        <w:rPr>
          <w:rFonts w:cs="Times New Roman"/>
          <w:color w:val="1C1C1C"/>
          <w:sz w:val="20"/>
          <w:szCs w:val="20"/>
        </w:rPr>
      </w:pPr>
      <w:r>
        <w:rPr>
          <w:rFonts w:cs="Times New Roman"/>
          <w:color w:val="1C1C1C"/>
          <w:sz w:val="20"/>
          <w:szCs w:val="20"/>
        </w:rPr>
        <w:tab/>
      </w:r>
      <w:r>
        <w:rPr>
          <w:rFonts w:cs="Times New Roman"/>
          <w:color w:val="1C1C1C"/>
          <w:sz w:val="20"/>
          <w:szCs w:val="20"/>
        </w:rPr>
        <w:tab/>
        <w:t>&lt;div class="social"&gt;</w:t>
      </w:r>
    </w:p>
    <w:p w:rsidR="002D2501" w:rsidRDefault="00A30BF7">
      <w:pPr>
        <w:pStyle w:val="Standard"/>
        <w:rPr>
          <w:rFonts w:cs="Times New Roman"/>
          <w:color w:val="1C1C1C"/>
          <w:sz w:val="20"/>
          <w:szCs w:val="20"/>
        </w:rPr>
      </w:pPr>
      <w:r>
        <w:rPr>
          <w:rFonts w:cs="Times New Roman"/>
          <w:color w:val="1C1C1C"/>
          <w:sz w:val="20"/>
          <w:szCs w:val="20"/>
        </w:rPr>
        <w:tab/>
      </w:r>
      <w:r>
        <w:rPr>
          <w:rFonts w:cs="Times New Roman"/>
          <w:color w:val="1C1C1C"/>
          <w:sz w:val="20"/>
          <w:szCs w:val="20"/>
        </w:rPr>
        <w:tab/>
      </w:r>
      <w:r>
        <w:rPr>
          <w:rFonts w:cs="Times New Roman"/>
          <w:color w:val="1C1C1C"/>
          <w:sz w:val="20"/>
          <w:szCs w:val="20"/>
        </w:rPr>
        <w:tab/>
        <w:t>&lt;a href=""&gt;&lt;img src="pics/tumblr-square.svg" style="width: 25px;" &gt;&lt;/a&gt;</w:t>
      </w:r>
    </w:p>
    <w:p w:rsidR="002D2501" w:rsidRDefault="00A30BF7">
      <w:pPr>
        <w:pStyle w:val="Standard"/>
        <w:rPr>
          <w:rFonts w:cs="Times New Roman"/>
          <w:color w:val="1C1C1C"/>
          <w:sz w:val="20"/>
          <w:szCs w:val="20"/>
        </w:rPr>
      </w:pPr>
      <w:r>
        <w:rPr>
          <w:rFonts w:cs="Times New Roman"/>
          <w:color w:val="1C1C1C"/>
          <w:sz w:val="20"/>
          <w:szCs w:val="20"/>
        </w:rPr>
        <w:tab/>
      </w:r>
      <w:r>
        <w:rPr>
          <w:rFonts w:cs="Times New Roman"/>
          <w:color w:val="1C1C1C"/>
          <w:sz w:val="20"/>
          <w:szCs w:val="20"/>
        </w:rPr>
        <w:tab/>
      </w:r>
      <w:r>
        <w:rPr>
          <w:rFonts w:cs="Times New Roman"/>
          <w:color w:val="1C1C1C"/>
          <w:sz w:val="20"/>
          <w:szCs w:val="20"/>
        </w:rPr>
        <w:tab/>
        <w:t>&lt;a href=""&gt;&lt;img src="pics/twitter-square.svg" style="width: 25px;" &gt;&lt;/a&gt;</w:t>
      </w:r>
    </w:p>
    <w:p w:rsidR="002D2501" w:rsidRDefault="00A30BF7">
      <w:pPr>
        <w:pStyle w:val="Standard"/>
        <w:rPr>
          <w:rFonts w:cs="Times New Roman"/>
          <w:color w:val="1C1C1C"/>
          <w:sz w:val="20"/>
          <w:szCs w:val="20"/>
        </w:rPr>
      </w:pPr>
      <w:r>
        <w:rPr>
          <w:rFonts w:cs="Times New Roman"/>
          <w:color w:val="1C1C1C"/>
          <w:sz w:val="20"/>
          <w:szCs w:val="20"/>
        </w:rPr>
        <w:tab/>
      </w:r>
      <w:r>
        <w:rPr>
          <w:rFonts w:cs="Times New Roman"/>
          <w:color w:val="1C1C1C"/>
          <w:sz w:val="20"/>
          <w:szCs w:val="20"/>
        </w:rPr>
        <w:tab/>
        <w:t>&lt;/div&gt;</w:t>
      </w:r>
    </w:p>
    <w:p w:rsidR="002D2501" w:rsidRDefault="00A30BF7">
      <w:pPr>
        <w:pStyle w:val="Standard"/>
        <w:rPr>
          <w:rFonts w:cs="Times New Roman"/>
          <w:color w:val="1C1C1C"/>
          <w:sz w:val="20"/>
          <w:szCs w:val="20"/>
        </w:rPr>
      </w:pPr>
      <w:r>
        <w:rPr>
          <w:rFonts w:cs="Times New Roman"/>
          <w:color w:val="1C1C1C"/>
          <w:sz w:val="20"/>
          <w:szCs w:val="20"/>
        </w:rPr>
        <w:tab/>
      </w:r>
      <w:r>
        <w:rPr>
          <w:rFonts w:cs="Times New Roman"/>
          <w:color w:val="1C1C1C"/>
          <w:sz w:val="20"/>
          <w:szCs w:val="20"/>
        </w:rPr>
        <w:tab/>
        <w:t>&lt;div class="question"&gt;</w:t>
      </w:r>
    </w:p>
    <w:p w:rsidR="002D2501" w:rsidRDefault="00A30BF7">
      <w:pPr>
        <w:pStyle w:val="Standard"/>
        <w:rPr>
          <w:rFonts w:cs="Times New Roman"/>
          <w:color w:val="1C1C1C"/>
          <w:sz w:val="20"/>
          <w:szCs w:val="20"/>
        </w:rPr>
      </w:pPr>
      <w:r>
        <w:rPr>
          <w:rFonts w:cs="Times New Roman"/>
          <w:color w:val="1C1C1C"/>
          <w:sz w:val="20"/>
          <w:szCs w:val="20"/>
        </w:rPr>
        <w:tab/>
      </w:r>
      <w:r>
        <w:rPr>
          <w:rFonts w:cs="Times New Roman"/>
          <w:color w:val="1C1C1C"/>
          <w:sz w:val="20"/>
          <w:szCs w:val="20"/>
        </w:rPr>
        <w:tab/>
      </w:r>
      <w:r>
        <w:rPr>
          <w:rFonts w:cs="Times New Roman"/>
          <w:color w:val="1C1C1C"/>
          <w:sz w:val="20"/>
          <w:szCs w:val="20"/>
        </w:rPr>
        <w:tab/>
        <w:t>&lt;a href=""&gt;&lt;p&gt;Qui sommes-nous?&lt;/p&gt;&lt;/a&gt;</w:t>
      </w:r>
    </w:p>
    <w:p w:rsidR="002D2501" w:rsidRDefault="00A30BF7">
      <w:pPr>
        <w:pStyle w:val="Standard"/>
        <w:rPr>
          <w:rFonts w:cs="Times New Roman"/>
          <w:color w:val="1C1C1C"/>
          <w:sz w:val="20"/>
          <w:szCs w:val="20"/>
        </w:rPr>
      </w:pPr>
      <w:r>
        <w:rPr>
          <w:rFonts w:cs="Times New Roman"/>
          <w:color w:val="1C1C1C"/>
          <w:sz w:val="20"/>
          <w:szCs w:val="20"/>
        </w:rPr>
        <w:tab/>
      </w:r>
      <w:r>
        <w:rPr>
          <w:rFonts w:cs="Times New Roman"/>
          <w:color w:val="1C1C1C"/>
          <w:sz w:val="20"/>
          <w:szCs w:val="20"/>
        </w:rPr>
        <w:tab/>
      </w:r>
      <w:r>
        <w:rPr>
          <w:rFonts w:cs="Times New Roman"/>
          <w:color w:val="1C1C1C"/>
          <w:sz w:val="20"/>
          <w:szCs w:val="20"/>
        </w:rPr>
        <w:tab/>
        <w:t>&lt;a href=""&gt;&lt;p&gt;Mentions légales&lt;/p&gt;&lt;/a&gt;</w:t>
      </w:r>
    </w:p>
    <w:p w:rsidR="002D2501" w:rsidRDefault="00A30BF7">
      <w:pPr>
        <w:pStyle w:val="Standard"/>
        <w:rPr>
          <w:rFonts w:cs="Times New Roman"/>
          <w:color w:val="1C1C1C"/>
          <w:sz w:val="20"/>
          <w:szCs w:val="20"/>
        </w:rPr>
      </w:pPr>
      <w:r>
        <w:rPr>
          <w:rFonts w:cs="Times New Roman"/>
          <w:color w:val="1C1C1C"/>
          <w:sz w:val="20"/>
          <w:szCs w:val="20"/>
        </w:rPr>
        <w:tab/>
      </w:r>
      <w:r>
        <w:rPr>
          <w:rFonts w:cs="Times New Roman"/>
          <w:color w:val="1C1C1C"/>
          <w:sz w:val="20"/>
          <w:szCs w:val="20"/>
        </w:rPr>
        <w:tab/>
      </w:r>
      <w:r>
        <w:rPr>
          <w:rFonts w:cs="Times New Roman"/>
          <w:color w:val="1C1C1C"/>
          <w:sz w:val="20"/>
          <w:szCs w:val="20"/>
        </w:rPr>
        <w:tab/>
        <w:t>&lt;a href=""&gt;&lt;p&gt;Nos conseils&lt;/p&gt;&lt;/a&gt;</w:t>
      </w:r>
    </w:p>
    <w:p w:rsidR="002D2501" w:rsidRDefault="00A30BF7">
      <w:pPr>
        <w:pStyle w:val="Standard"/>
        <w:rPr>
          <w:rFonts w:cs="Times New Roman"/>
          <w:color w:val="1C1C1C"/>
          <w:sz w:val="20"/>
          <w:szCs w:val="20"/>
        </w:rPr>
      </w:pPr>
      <w:r>
        <w:rPr>
          <w:rFonts w:cs="Times New Roman"/>
          <w:color w:val="1C1C1C"/>
          <w:sz w:val="20"/>
          <w:szCs w:val="20"/>
        </w:rPr>
        <w:tab/>
      </w:r>
      <w:r>
        <w:rPr>
          <w:rFonts w:cs="Times New Roman"/>
          <w:color w:val="1C1C1C"/>
          <w:sz w:val="20"/>
          <w:szCs w:val="20"/>
        </w:rPr>
        <w:tab/>
        <w:t>&lt;/div&gt;</w:t>
      </w:r>
    </w:p>
    <w:p w:rsidR="002D2501" w:rsidRDefault="00A30BF7">
      <w:pPr>
        <w:pStyle w:val="Standard"/>
        <w:rPr>
          <w:rFonts w:cs="Times New Roman"/>
          <w:color w:val="1C1C1C"/>
          <w:sz w:val="20"/>
          <w:szCs w:val="20"/>
        </w:rPr>
      </w:pPr>
      <w:r>
        <w:rPr>
          <w:rFonts w:cs="Times New Roman"/>
          <w:color w:val="1C1C1C"/>
          <w:sz w:val="20"/>
          <w:szCs w:val="20"/>
        </w:rPr>
        <w:tab/>
        <w:t>&lt;/div&gt;</w:t>
      </w:r>
    </w:p>
    <w:p w:rsidR="002D2501" w:rsidRDefault="00A30BF7">
      <w:pPr>
        <w:pStyle w:val="Standard"/>
        <w:rPr>
          <w:rFonts w:cs="Times New Roman"/>
          <w:color w:val="1C1C1C"/>
          <w:sz w:val="20"/>
          <w:szCs w:val="20"/>
        </w:rPr>
      </w:pPr>
      <w:r>
        <w:rPr>
          <w:rFonts w:cs="Times New Roman"/>
          <w:color w:val="1C1C1C"/>
          <w:sz w:val="20"/>
          <w:szCs w:val="20"/>
        </w:rPr>
        <w:tab/>
        <w:t>&lt;div class="foo"&gt;</w:t>
      </w:r>
    </w:p>
    <w:p w:rsidR="002D2501" w:rsidRDefault="00A30BF7">
      <w:pPr>
        <w:pStyle w:val="Standard"/>
        <w:rPr>
          <w:rFonts w:cs="Times New Roman"/>
          <w:color w:val="1C1C1C"/>
          <w:sz w:val="20"/>
          <w:szCs w:val="20"/>
        </w:rPr>
      </w:pPr>
      <w:r>
        <w:rPr>
          <w:rFonts w:cs="Times New Roman"/>
          <w:color w:val="1C1C1C"/>
          <w:sz w:val="20"/>
          <w:szCs w:val="20"/>
        </w:rPr>
        <w:tab/>
      </w:r>
      <w:r>
        <w:rPr>
          <w:rFonts w:cs="Times New Roman"/>
          <w:color w:val="1C1C1C"/>
          <w:sz w:val="20"/>
          <w:szCs w:val="20"/>
        </w:rPr>
        <w:tab/>
        <w:t>&lt;p&gt;Credit Sidiki Camara Petgame &amp;#xA9;&lt;/p&gt;</w:t>
      </w:r>
    </w:p>
    <w:p w:rsidR="002D2501" w:rsidRDefault="00A30BF7">
      <w:pPr>
        <w:pStyle w:val="Standard"/>
        <w:rPr>
          <w:rFonts w:cs="Times New Roman"/>
          <w:color w:val="1C1C1C"/>
          <w:sz w:val="20"/>
          <w:szCs w:val="20"/>
        </w:rPr>
      </w:pPr>
      <w:r>
        <w:rPr>
          <w:rFonts w:cs="Times New Roman"/>
          <w:color w:val="1C1C1C"/>
          <w:sz w:val="20"/>
          <w:szCs w:val="20"/>
        </w:rPr>
        <w:tab/>
        <w:t>&lt;/div&gt;</w:t>
      </w:r>
    </w:p>
    <w:p w:rsidR="002D2501" w:rsidRDefault="00A30BF7">
      <w:pPr>
        <w:pStyle w:val="Standard"/>
        <w:rPr>
          <w:rFonts w:cs="Times New Roman"/>
          <w:color w:val="1C1C1C"/>
          <w:sz w:val="20"/>
          <w:szCs w:val="20"/>
        </w:rPr>
      </w:pPr>
      <w:r>
        <w:rPr>
          <w:rFonts w:cs="Times New Roman"/>
          <w:color w:val="1C1C1C"/>
          <w:sz w:val="20"/>
          <w:szCs w:val="20"/>
        </w:rPr>
        <w:t>&lt;/footer&gt;</w:t>
      </w:r>
    </w:p>
    <w:p w:rsidR="002D2501" w:rsidRDefault="00A30BF7">
      <w:pPr>
        <w:pStyle w:val="Standard"/>
        <w:rPr>
          <w:rFonts w:cs="Times New Roman"/>
          <w:color w:val="1C1C1C"/>
          <w:sz w:val="20"/>
          <w:szCs w:val="20"/>
        </w:rPr>
      </w:pPr>
      <w:r>
        <w:rPr>
          <w:rFonts w:cs="Times New Roman"/>
          <w:color w:val="1C1C1C"/>
          <w:sz w:val="20"/>
          <w:szCs w:val="20"/>
        </w:rPr>
        <w:t>&lt;/body&gt;</w:t>
      </w:r>
    </w:p>
    <w:p w:rsidR="002D2501" w:rsidRDefault="00A30BF7">
      <w:pPr>
        <w:pStyle w:val="Standard"/>
        <w:rPr>
          <w:rFonts w:cs="Times New Roman"/>
          <w:color w:val="1C1C1C"/>
          <w:sz w:val="20"/>
          <w:szCs w:val="20"/>
        </w:rPr>
      </w:pPr>
      <w:r>
        <w:rPr>
          <w:rFonts w:cs="Times New Roman"/>
          <w:color w:val="1C1C1C"/>
          <w:sz w:val="20"/>
          <w:szCs w:val="20"/>
        </w:rPr>
        <w:t>&lt;/html&gt;</w:t>
      </w:r>
    </w:p>
    <w:p w:rsidR="002A081D" w:rsidRDefault="00A30BF7">
      <w:pPr>
        <w:pStyle w:val="Standard"/>
        <w:rPr>
          <w:ins w:id="295" w:author="Baobab Ingénierie" w:date="2020-06-16T15:29:00Z"/>
          <w:rFonts w:cs="Times New Roman"/>
          <w:color w:val="1C1C1C"/>
          <w:sz w:val="28"/>
          <w:szCs w:val="28"/>
        </w:rPr>
      </w:pPr>
      <w:r>
        <w:rPr>
          <w:rFonts w:cs="Times New Roman"/>
          <w:color w:val="1C1C1C"/>
          <w:sz w:val="28"/>
          <w:szCs w:val="28"/>
        </w:rPr>
        <w:lastRenderedPageBreak/>
        <w:t xml:space="preserve">Ensuite j'ai </w:t>
      </w:r>
      <w:del w:id="296" w:author="Baobab Ingénierie" w:date="2020-06-16T15:28:00Z">
        <w:r w:rsidDel="005556E5">
          <w:rPr>
            <w:rFonts w:cs="Times New Roman"/>
            <w:color w:val="1C1C1C"/>
            <w:sz w:val="28"/>
            <w:szCs w:val="28"/>
          </w:rPr>
          <w:delText>ajouter</w:delText>
        </w:r>
      </w:del>
      <w:ins w:id="297" w:author="Baobab Ingénierie" w:date="2020-06-16T15:28:00Z">
        <w:r w:rsidR="005556E5">
          <w:rPr>
            <w:rFonts w:cs="Times New Roman"/>
            <w:color w:val="1C1C1C"/>
            <w:sz w:val="28"/>
            <w:szCs w:val="28"/>
          </w:rPr>
          <w:t>ajouté</w:t>
        </w:r>
      </w:ins>
      <w:r>
        <w:rPr>
          <w:rFonts w:cs="Times New Roman"/>
          <w:color w:val="1C1C1C"/>
          <w:sz w:val="28"/>
          <w:szCs w:val="28"/>
        </w:rPr>
        <w:t xml:space="preserve"> du style grâce au langage CSS qui m'a permis de rendre mes deux gros blocs plus beaux et appréciables à la vue. J'ai voulu mettre en place un dégradé de couleur pour l'entête et le pied de page de mon site donc j'ai opté pour ça</w:t>
      </w:r>
      <w:ins w:id="298" w:author="Baobab Ingénierie" w:date="2020-06-16T15:28:00Z">
        <w:r w:rsidR="002A081D">
          <w:rPr>
            <w:rFonts w:cs="Times New Roman"/>
            <w:color w:val="1C1C1C"/>
            <w:sz w:val="28"/>
            <w:szCs w:val="28"/>
          </w:rPr>
          <w:t>.</w:t>
        </w:r>
      </w:ins>
      <w:r>
        <w:rPr>
          <w:rFonts w:cs="Times New Roman"/>
          <w:color w:val="1C1C1C"/>
          <w:sz w:val="28"/>
          <w:szCs w:val="28"/>
        </w:rPr>
        <w:t xml:space="preserve"> </w:t>
      </w:r>
    </w:p>
    <w:p w:rsidR="002A081D" w:rsidRDefault="002A081D">
      <w:pPr>
        <w:pStyle w:val="Standard"/>
        <w:rPr>
          <w:ins w:id="299" w:author="Baobab Ingénierie" w:date="2020-06-16T15:29:00Z"/>
          <w:rFonts w:cs="Times New Roman"/>
          <w:color w:val="1C1C1C"/>
          <w:sz w:val="28"/>
          <w:szCs w:val="28"/>
        </w:rPr>
      </w:pPr>
    </w:p>
    <w:p w:rsidR="002A081D" w:rsidRDefault="002A081D">
      <w:pPr>
        <w:pStyle w:val="Standard"/>
        <w:rPr>
          <w:ins w:id="300" w:author="Baobab Ingénierie" w:date="2020-06-16T15:29:00Z"/>
          <w:rFonts w:cs="Times New Roman"/>
          <w:color w:val="1C1C1C"/>
          <w:sz w:val="28"/>
          <w:szCs w:val="28"/>
        </w:rPr>
      </w:pPr>
      <w:r>
        <w:rPr>
          <w:rFonts w:cs="Times New Roman"/>
          <w:color w:val="1C1C1C"/>
          <w:sz w:val="28"/>
          <w:szCs w:val="28"/>
        </w:rPr>
        <w:t xml:space="preserve">Puis </w:t>
      </w:r>
      <w:r w:rsidR="00A30BF7">
        <w:rPr>
          <w:rFonts w:cs="Times New Roman"/>
          <w:color w:val="1C1C1C"/>
          <w:sz w:val="28"/>
          <w:szCs w:val="28"/>
        </w:rPr>
        <w:t xml:space="preserve">je voulais 3 boutons simples donc </w:t>
      </w:r>
      <w:ins w:id="301" w:author="Baobab Ingénierie" w:date="2020-06-16T15:29:00Z">
        <w:r>
          <w:rPr>
            <w:rFonts w:cs="Times New Roman"/>
            <w:color w:val="1C1C1C"/>
            <w:sz w:val="28"/>
            <w:szCs w:val="28"/>
          </w:rPr>
          <w:t xml:space="preserve">je n’ai </w:t>
        </w:r>
      </w:ins>
      <w:del w:id="302" w:author="Baobab Ingénierie" w:date="2020-06-16T15:29:00Z">
        <w:r w:rsidR="00A30BF7" w:rsidDel="002A081D">
          <w:rPr>
            <w:rFonts w:cs="Times New Roman"/>
            <w:color w:val="1C1C1C"/>
            <w:sz w:val="28"/>
            <w:szCs w:val="28"/>
          </w:rPr>
          <w:delText xml:space="preserve">j'ai </w:delText>
        </w:r>
      </w:del>
      <w:r w:rsidR="00A30BF7">
        <w:rPr>
          <w:rFonts w:cs="Times New Roman"/>
          <w:color w:val="1C1C1C"/>
          <w:sz w:val="28"/>
          <w:szCs w:val="28"/>
        </w:rPr>
        <w:t xml:space="preserve">pas </w:t>
      </w:r>
      <w:del w:id="303" w:author="Baobab Ingénierie" w:date="2020-06-16T15:29:00Z">
        <w:r w:rsidR="00A30BF7" w:rsidDel="002A081D">
          <w:rPr>
            <w:rFonts w:cs="Times New Roman"/>
            <w:color w:val="1C1C1C"/>
            <w:sz w:val="28"/>
            <w:szCs w:val="28"/>
          </w:rPr>
          <w:delText xml:space="preserve">ajouter </w:delText>
        </w:r>
      </w:del>
      <w:ins w:id="304" w:author="Baobab Ingénierie" w:date="2020-06-16T15:29:00Z">
        <w:r>
          <w:rPr>
            <w:rFonts w:cs="Times New Roman"/>
            <w:color w:val="1C1C1C"/>
            <w:sz w:val="28"/>
            <w:szCs w:val="28"/>
          </w:rPr>
          <w:t xml:space="preserve">ajouté </w:t>
        </w:r>
      </w:ins>
      <w:r w:rsidR="00A30BF7">
        <w:rPr>
          <w:rFonts w:cs="Times New Roman"/>
          <w:color w:val="1C1C1C"/>
          <w:sz w:val="28"/>
          <w:szCs w:val="28"/>
        </w:rPr>
        <w:t>trop de styles voyants</w:t>
      </w:r>
      <w:ins w:id="305" w:author="Baobab Ingénierie" w:date="2020-06-16T15:29:00Z">
        <w:r>
          <w:rPr>
            <w:rFonts w:cs="Times New Roman"/>
            <w:color w:val="1C1C1C"/>
            <w:sz w:val="28"/>
            <w:szCs w:val="28"/>
          </w:rPr>
          <w:t>,</w:t>
        </w:r>
      </w:ins>
      <w:r w:rsidR="00A30BF7">
        <w:rPr>
          <w:rFonts w:cs="Times New Roman"/>
          <w:color w:val="1C1C1C"/>
          <w:sz w:val="28"/>
          <w:szCs w:val="28"/>
        </w:rPr>
        <w:t xml:space="preserve"> je les ai juste bien positionné</w:t>
      </w:r>
      <w:ins w:id="306" w:author="Baobab Ingénierie" w:date="2020-06-16T15:29:00Z">
        <w:r>
          <w:rPr>
            <w:rFonts w:cs="Times New Roman"/>
            <w:color w:val="1C1C1C"/>
            <w:sz w:val="28"/>
            <w:szCs w:val="28"/>
          </w:rPr>
          <w:t>s</w:t>
        </w:r>
      </w:ins>
      <w:r w:rsidR="00A30BF7">
        <w:rPr>
          <w:rFonts w:cs="Times New Roman"/>
          <w:color w:val="1C1C1C"/>
          <w:sz w:val="28"/>
          <w:szCs w:val="28"/>
        </w:rPr>
        <w:t xml:space="preserve"> grâce à la propriété display qui va permettre de mettre les éléments l'un à côté de l'autre et ensuite </w:t>
      </w:r>
      <w:ins w:id="307" w:author="Baobab Ingénierie" w:date="2020-06-16T15:29:00Z">
        <w:r>
          <w:rPr>
            <w:rFonts w:cs="Times New Roman"/>
            <w:color w:val="1C1C1C"/>
            <w:sz w:val="28"/>
            <w:szCs w:val="28"/>
          </w:rPr>
          <w:t xml:space="preserve">appliqué un </w:t>
        </w:r>
      </w:ins>
      <w:r w:rsidR="00A30BF7">
        <w:rPr>
          <w:rFonts w:cs="Times New Roman"/>
          <w:color w:val="1C1C1C"/>
          <w:sz w:val="28"/>
          <w:szCs w:val="28"/>
        </w:rPr>
        <w:t xml:space="preserve">justify-content </w:t>
      </w:r>
      <w:ins w:id="308" w:author="Baobab Ingénierie" w:date="2020-06-16T15:29:00Z">
        <w:r>
          <w:rPr>
            <w:rFonts w:cs="Times New Roman"/>
            <w:color w:val="1C1C1C"/>
            <w:sz w:val="28"/>
            <w:szCs w:val="28"/>
          </w:rPr>
          <w:t xml:space="preserve">qui </w:t>
        </w:r>
      </w:ins>
      <w:r w:rsidR="00A30BF7">
        <w:rPr>
          <w:rFonts w:cs="Times New Roman"/>
          <w:color w:val="1C1C1C"/>
          <w:sz w:val="28"/>
          <w:szCs w:val="28"/>
        </w:rPr>
        <w:t xml:space="preserve">va les espacer et obtenir la disposition souhaitée. </w:t>
      </w:r>
    </w:p>
    <w:p w:rsidR="002A081D" w:rsidRDefault="002A081D">
      <w:pPr>
        <w:pStyle w:val="Standard"/>
        <w:rPr>
          <w:ins w:id="309" w:author="Baobab Ingénierie" w:date="2020-06-16T15:29:00Z"/>
          <w:rFonts w:cs="Times New Roman"/>
          <w:color w:val="1C1C1C"/>
          <w:sz w:val="28"/>
          <w:szCs w:val="28"/>
        </w:rPr>
      </w:pPr>
    </w:p>
    <w:p w:rsidR="002D2501" w:rsidRDefault="00A30BF7">
      <w:pPr>
        <w:pStyle w:val="Standard"/>
        <w:rPr>
          <w:rFonts w:cs="Times New Roman"/>
          <w:color w:val="1C1C1C"/>
          <w:sz w:val="28"/>
          <w:szCs w:val="28"/>
        </w:rPr>
      </w:pPr>
      <w:r>
        <w:rPr>
          <w:rFonts w:cs="Times New Roman"/>
          <w:color w:val="1C1C1C"/>
          <w:sz w:val="28"/>
          <w:szCs w:val="28"/>
        </w:rPr>
        <w:t>Pour rester dans la notion d'espacement nous avons deux propriétés basiques qui sont margin et padding</w:t>
      </w:r>
      <w:ins w:id="310" w:author="Baobab Ingénierie" w:date="2020-06-16T15:29:00Z">
        <w:r w:rsidR="002A081D">
          <w:rPr>
            <w:rFonts w:cs="Times New Roman"/>
            <w:color w:val="1C1C1C"/>
            <w:sz w:val="28"/>
            <w:szCs w:val="28"/>
          </w:rPr>
          <w:t>.</w:t>
        </w:r>
      </w:ins>
      <w:r>
        <w:rPr>
          <w:rFonts w:cs="Times New Roman"/>
          <w:color w:val="1C1C1C"/>
          <w:sz w:val="28"/>
          <w:szCs w:val="28"/>
        </w:rPr>
        <w:t xml:space="preserve"> </w:t>
      </w:r>
      <w:r w:rsidR="002A081D">
        <w:rPr>
          <w:rFonts w:cs="Times New Roman"/>
          <w:color w:val="1C1C1C"/>
          <w:sz w:val="28"/>
          <w:szCs w:val="28"/>
        </w:rPr>
        <w:t xml:space="preserve">Le </w:t>
      </w:r>
      <w:r>
        <w:rPr>
          <w:rFonts w:cs="Times New Roman"/>
          <w:color w:val="1C1C1C"/>
          <w:sz w:val="28"/>
          <w:szCs w:val="28"/>
        </w:rPr>
        <w:t>premier va espacer les éléments les uns des autres tandis que le second va espacer l'élément par rapport à son contenu. La syntaxe pour que le style ait une influence certaine sur l'élément voulu est de faire une appel à celui-ci dans un premier comme je l'ai fait pour la balise nav et de lui intégrer les propriétés à l'intérieur d'une accolade : balise{propriété CSS}.</w:t>
      </w:r>
    </w:p>
    <w:p w:rsidR="002D2501" w:rsidRDefault="002D2501">
      <w:pPr>
        <w:pStyle w:val="Standard"/>
        <w:rPr>
          <w:rFonts w:cs="Times New Roman"/>
          <w:color w:val="1C1C1C"/>
          <w:sz w:val="28"/>
          <w:szCs w:val="28"/>
        </w:rPr>
      </w:pPr>
    </w:p>
    <w:p w:rsidR="002D2501" w:rsidRDefault="00A30BF7">
      <w:pPr>
        <w:pStyle w:val="Standard"/>
        <w:rPr>
          <w:rFonts w:cs="Times New Roman"/>
          <w:color w:val="1C1C1C"/>
          <w:sz w:val="28"/>
          <w:szCs w:val="28"/>
        </w:rPr>
      </w:pPr>
      <w:r>
        <w:rPr>
          <w:rFonts w:cs="Times New Roman"/>
          <w:color w:val="1C1C1C"/>
          <w:sz w:val="28"/>
          <w:szCs w:val="28"/>
        </w:rPr>
        <w:t>Voici le script CSS de la nav :</w:t>
      </w:r>
    </w:p>
    <w:p w:rsidR="002D2501" w:rsidRDefault="002D2501">
      <w:pPr>
        <w:pStyle w:val="Standard"/>
        <w:rPr>
          <w:rFonts w:cs="Times New Roman"/>
          <w:color w:val="1C1C1C"/>
          <w:sz w:val="28"/>
          <w:szCs w:val="28"/>
        </w:rPr>
      </w:pPr>
    </w:p>
    <w:p w:rsidR="002D2501" w:rsidRDefault="00A30BF7">
      <w:pPr>
        <w:pStyle w:val="Standard"/>
        <w:rPr>
          <w:rFonts w:cs="Times New Roman"/>
          <w:color w:val="1C1C1C"/>
          <w:sz w:val="20"/>
          <w:szCs w:val="20"/>
        </w:rPr>
      </w:pPr>
      <w:r>
        <w:rPr>
          <w:rFonts w:cs="Times New Roman"/>
          <w:color w:val="1C1C1C"/>
          <w:sz w:val="20"/>
          <w:szCs w:val="20"/>
        </w:rPr>
        <w:t>nav{</w:t>
      </w:r>
    </w:p>
    <w:p w:rsidR="002D2501" w:rsidRDefault="00A30BF7">
      <w:pPr>
        <w:pStyle w:val="Standard"/>
        <w:rPr>
          <w:rFonts w:cs="Times New Roman"/>
          <w:color w:val="1C1C1C"/>
          <w:sz w:val="20"/>
          <w:szCs w:val="20"/>
        </w:rPr>
      </w:pPr>
      <w:r>
        <w:rPr>
          <w:rFonts w:cs="Times New Roman"/>
          <w:color w:val="1C1C1C"/>
          <w:sz w:val="20"/>
          <w:szCs w:val="20"/>
        </w:rPr>
        <w:tab/>
        <w:t>background: linear-gradient(#FFFFFF, #9198e5);</w:t>
      </w:r>
    </w:p>
    <w:p w:rsidR="002D2501" w:rsidRDefault="00A30BF7">
      <w:pPr>
        <w:pStyle w:val="Standard"/>
        <w:rPr>
          <w:rFonts w:cs="Times New Roman"/>
          <w:color w:val="1C1C1C"/>
          <w:sz w:val="20"/>
          <w:szCs w:val="20"/>
        </w:rPr>
      </w:pPr>
      <w:r>
        <w:rPr>
          <w:rFonts w:cs="Times New Roman"/>
          <w:color w:val="1C1C1C"/>
          <w:sz w:val="20"/>
          <w:szCs w:val="20"/>
        </w:rPr>
        <w:tab/>
        <w:t>border-bottom: 1px solid black;</w:t>
      </w:r>
    </w:p>
    <w:p w:rsidR="002D2501" w:rsidRDefault="00A30BF7">
      <w:pPr>
        <w:pStyle w:val="Standard"/>
        <w:rPr>
          <w:rFonts w:cs="Times New Roman"/>
          <w:color w:val="1C1C1C"/>
          <w:sz w:val="20"/>
          <w:szCs w:val="20"/>
        </w:rPr>
      </w:pPr>
      <w:r>
        <w:rPr>
          <w:rFonts w:cs="Times New Roman"/>
          <w:color w:val="1C1C1C"/>
          <w:sz w:val="20"/>
          <w:szCs w:val="20"/>
        </w:rPr>
        <w:t>}</w:t>
      </w:r>
    </w:p>
    <w:p w:rsidR="002D2501" w:rsidRDefault="002D2501">
      <w:pPr>
        <w:pStyle w:val="Standard"/>
        <w:rPr>
          <w:rFonts w:cs="Times New Roman"/>
          <w:color w:val="1C1C1C"/>
          <w:sz w:val="20"/>
          <w:szCs w:val="20"/>
        </w:rPr>
      </w:pPr>
    </w:p>
    <w:p w:rsidR="002D2501" w:rsidRDefault="00A30BF7">
      <w:pPr>
        <w:pStyle w:val="Standard"/>
        <w:rPr>
          <w:rFonts w:cs="Times New Roman"/>
          <w:color w:val="1C1C1C"/>
          <w:sz w:val="20"/>
          <w:szCs w:val="20"/>
        </w:rPr>
      </w:pPr>
      <w:r>
        <w:rPr>
          <w:rFonts w:cs="Times New Roman"/>
          <w:color w:val="1C1C1C"/>
          <w:sz w:val="20"/>
          <w:szCs w:val="20"/>
        </w:rPr>
        <w:t>.head{</w:t>
      </w:r>
    </w:p>
    <w:p w:rsidR="002D2501" w:rsidRDefault="00A30BF7">
      <w:pPr>
        <w:pStyle w:val="Standard"/>
        <w:rPr>
          <w:rFonts w:cs="Times New Roman"/>
          <w:color w:val="1C1C1C"/>
          <w:sz w:val="20"/>
          <w:szCs w:val="20"/>
        </w:rPr>
      </w:pPr>
      <w:r>
        <w:rPr>
          <w:rFonts w:cs="Times New Roman"/>
          <w:color w:val="1C1C1C"/>
          <w:sz w:val="20"/>
          <w:szCs w:val="20"/>
        </w:rPr>
        <w:tab/>
        <w:t>display: flex;</w:t>
      </w:r>
    </w:p>
    <w:p w:rsidR="002D2501" w:rsidRDefault="00A30BF7">
      <w:pPr>
        <w:pStyle w:val="Standard"/>
        <w:rPr>
          <w:rFonts w:cs="Times New Roman"/>
          <w:color w:val="1C1C1C"/>
          <w:sz w:val="20"/>
          <w:szCs w:val="20"/>
        </w:rPr>
      </w:pPr>
      <w:r>
        <w:rPr>
          <w:rFonts w:cs="Times New Roman"/>
          <w:color w:val="1C1C1C"/>
          <w:sz w:val="20"/>
          <w:szCs w:val="20"/>
        </w:rPr>
        <w:tab/>
        <w:t>justify-content: space-between;</w:t>
      </w:r>
    </w:p>
    <w:p w:rsidR="002D2501" w:rsidRDefault="00A30BF7">
      <w:pPr>
        <w:pStyle w:val="Standard"/>
        <w:rPr>
          <w:rFonts w:cs="Times New Roman"/>
          <w:color w:val="1C1C1C"/>
          <w:sz w:val="20"/>
          <w:szCs w:val="20"/>
        </w:rPr>
      </w:pPr>
      <w:r>
        <w:rPr>
          <w:rFonts w:cs="Times New Roman"/>
          <w:color w:val="1C1C1C"/>
          <w:sz w:val="20"/>
          <w:szCs w:val="20"/>
        </w:rPr>
        <w:tab/>
        <w:t>margin-right: 15px;</w:t>
      </w:r>
    </w:p>
    <w:p w:rsidR="002D2501" w:rsidRDefault="00A30BF7">
      <w:pPr>
        <w:pStyle w:val="Standard"/>
        <w:rPr>
          <w:rFonts w:cs="Times New Roman"/>
          <w:color w:val="1C1C1C"/>
          <w:sz w:val="20"/>
          <w:szCs w:val="20"/>
        </w:rPr>
      </w:pPr>
      <w:r>
        <w:rPr>
          <w:rFonts w:cs="Times New Roman"/>
          <w:color w:val="1C1C1C"/>
          <w:sz w:val="20"/>
          <w:szCs w:val="20"/>
        </w:rPr>
        <w:tab/>
        <w:t>margin-left: 15px;</w:t>
      </w:r>
    </w:p>
    <w:p w:rsidR="002D2501" w:rsidRDefault="00A30BF7">
      <w:pPr>
        <w:pStyle w:val="Standard"/>
        <w:rPr>
          <w:rFonts w:cs="Times New Roman"/>
          <w:color w:val="1C1C1C"/>
          <w:sz w:val="20"/>
          <w:szCs w:val="20"/>
        </w:rPr>
      </w:pPr>
      <w:r>
        <w:rPr>
          <w:rFonts w:cs="Times New Roman"/>
          <w:color w:val="1C1C1C"/>
          <w:sz w:val="20"/>
          <w:szCs w:val="20"/>
        </w:rPr>
        <w:t>}</w:t>
      </w:r>
    </w:p>
    <w:p w:rsidR="002D2501" w:rsidRDefault="002D2501">
      <w:pPr>
        <w:pStyle w:val="Standard"/>
        <w:rPr>
          <w:rFonts w:cs="Times New Roman"/>
          <w:color w:val="1C1C1C"/>
          <w:sz w:val="20"/>
          <w:szCs w:val="20"/>
        </w:rPr>
      </w:pPr>
    </w:p>
    <w:p w:rsidR="002D2501" w:rsidRDefault="00A30BF7">
      <w:pPr>
        <w:pStyle w:val="Standard"/>
        <w:rPr>
          <w:rFonts w:cs="Times New Roman"/>
          <w:color w:val="1C1C1C"/>
          <w:sz w:val="20"/>
          <w:szCs w:val="20"/>
        </w:rPr>
      </w:pPr>
      <w:r>
        <w:rPr>
          <w:rFonts w:cs="Times New Roman"/>
          <w:color w:val="1C1C1C"/>
          <w:sz w:val="20"/>
          <w:szCs w:val="20"/>
        </w:rPr>
        <w:t>.logo{</w:t>
      </w:r>
    </w:p>
    <w:p w:rsidR="002D2501" w:rsidRDefault="00A30BF7">
      <w:pPr>
        <w:pStyle w:val="Standard"/>
        <w:rPr>
          <w:rFonts w:cs="Times New Roman"/>
          <w:color w:val="1C1C1C"/>
          <w:sz w:val="20"/>
          <w:szCs w:val="20"/>
        </w:rPr>
      </w:pPr>
      <w:r>
        <w:rPr>
          <w:rFonts w:cs="Times New Roman"/>
          <w:color w:val="1C1C1C"/>
          <w:sz w:val="20"/>
          <w:szCs w:val="20"/>
        </w:rPr>
        <w:tab/>
        <w:t>margin-top: 15px;</w:t>
      </w:r>
    </w:p>
    <w:p w:rsidR="002D2501" w:rsidRDefault="00A30BF7">
      <w:pPr>
        <w:pStyle w:val="Standard"/>
        <w:rPr>
          <w:rFonts w:cs="Times New Roman"/>
          <w:color w:val="1C1C1C"/>
          <w:sz w:val="20"/>
          <w:szCs w:val="20"/>
        </w:rPr>
      </w:pPr>
      <w:r>
        <w:rPr>
          <w:rFonts w:cs="Times New Roman"/>
          <w:color w:val="1C1C1C"/>
          <w:sz w:val="20"/>
          <w:szCs w:val="20"/>
        </w:rPr>
        <w:t>}</w:t>
      </w:r>
    </w:p>
    <w:p w:rsidR="002D2501" w:rsidRDefault="00A30BF7">
      <w:pPr>
        <w:pStyle w:val="Standard"/>
        <w:rPr>
          <w:rFonts w:cs="Times New Roman"/>
          <w:color w:val="1C1C1C"/>
          <w:sz w:val="20"/>
          <w:szCs w:val="20"/>
        </w:rPr>
      </w:pPr>
      <w:r>
        <w:rPr>
          <w:rFonts w:cs="Times New Roman"/>
          <w:color w:val="1C1C1C"/>
          <w:sz w:val="20"/>
          <w:szCs w:val="20"/>
        </w:rPr>
        <w:t>.connexion{</w:t>
      </w:r>
    </w:p>
    <w:p w:rsidR="002D2501" w:rsidRDefault="00A30BF7">
      <w:pPr>
        <w:pStyle w:val="Standard"/>
        <w:rPr>
          <w:rFonts w:cs="Times New Roman"/>
          <w:color w:val="1C1C1C"/>
          <w:sz w:val="20"/>
          <w:szCs w:val="20"/>
        </w:rPr>
      </w:pPr>
      <w:r>
        <w:rPr>
          <w:rFonts w:cs="Times New Roman"/>
          <w:color w:val="1C1C1C"/>
          <w:sz w:val="20"/>
          <w:szCs w:val="20"/>
        </w:rPr>
        <w:tab/>
        <w:t>display: flex;</w:t>
      </w:r>
    </w:p>
    <w:p w:rsidR="002D2501" w:rsidRDefault="00A30BF7">
      <w:pPr>
        <w:pStyle w:val="Standard"/>
        <w:rPr>
          <w:rFonts w:cs="Times New Roman"/>
          <w:color w:val="1C1C1C"/>
          <w:sz w:val="20"/>
          <w:szCs w:val="20"/>
        </w:rPr>
      </w:pPr>
      <w:r>
        <w:rPr>
          <w:rFonts w:cs="Times New Roman"/>
          <w:color w:val="1C1C1C"/>
          <w:sz w:val="20"/>
          <w:szCs w:val="20"/>
        </w:rPr>
        <w:tab/>
        <w:t>justify-content: space-between;</w:t>
      </w:r>
    </w:p>
    <w:p w:rsidR="002D2501" w:rsidRDefault="00A30BF7">
      <w:pPr>
        <w:pStyle w:val="Standard"/>
        <w:rPr>
          <w:rFonts w:cs="Times New Roman"/>
          <w:color w:val="1C1C1C"/>
          <w:sz w:val="20"/>
          <w:szCs w:val="20"/>
        </w:rPr>
      </w:pPr>
      <w:r>
        <w:rPr>
          <w:rFonts w:cs="Times New Roman"/>
          <w:color w:val="1C1C1C"/>
          <w:sz w:val="20"/>
          <w:szCs w:val="20"/>
        </w:rPr>
        <w:tab/>
        <w:t>margin-top: 15px;</w:t>
      </w:r>
    </w:p>
    <w:p w:rsidR="002D2501" w:rsidRDefault="00A30BF7">
      <w:pPr>
        <w:pStyle w:val="Standard"/>
        <w:rPr>
          <w:rFonts w:cs="Times New Roman"/>
          <w:color w:val="1C1C1C"/>
          <w:sz w:val="20"/>
          <w:szCs w:val="20"/>
        </w:rPr>
      </w:pPr>
      <w:r>
        <w:rPr>
          <w:rFonts w:cs="Times New Roman"/>
          <w:color w:val="1C1C1C"/>
          <w:sz w:val="20"/>
          <w:szCs w:val="20"/>
        </w:rPr>
        <w:t>}</w:t>
      </w:r>
    </w:p>
    <w:p w:rsidR="002D2501" w:rsidRDefault="00A30BF7">
      <w:pPr>
        <w:pStyle w:val="Standard"/>
        <w:rPr>
          <w:rFonts w:cs="Times New Roman"/>
          <w:color w:val="1C1C1C"/>
          <w:sz w:val="20"/>
          <w:szCs w:val="20"/>
        </w:rPr>
      </w:pPr>
      <w:r>
        <w:rPr>
          <w:rFonts w:cs="Times New Roman"/>
          <w:color w:val="1C1C1C"/>
          <w:sz w:val="20"/>
          <w:szCs w:val="20"/>
        </w:rPr>
        <w:t>div.lol{</w:t>
      </w:r>
    </w:p>
    <w:p w:rsidR="002D2501" w:rsidRDefault="00A30BF7">
      <w:pPr>
        <w:pStyle w:val="Standard"/>
        <w:rPr>
          <w:rFonts w:cs="Times New Roman"/>
          <w:color w:val="1C1C1C"/>
          <w:sz w:val="20"/>
          <w:szCs w:val="20"/>
        </w:rPr>
      </w:pPr>
      <w:r>
        <w:rPr>
          <w:rFonts w:cs="Times New Roman"/>
          <w:color w:val="1C1C1C"/>
          <w:sz w:val="20"/>
          <w:szCs w:val="20"/>
        </w:rPr>
        <w:tab/>
        <w:t>text-align: center;</w:t>
      </w:r>
    </w:p>
    <w:p w:rsidR="002D2501" w:rsidRDefault="00A30BF7">
      <w:pPr>
        <w:pStyle w:val="Standard"/>
        <w:rPr>
          <w:rFonts w:cs="Times New Roman"/>
          <w:color w:val="1C1C1C"/>
          <w:sz w:val="20"/>
          <w:szCs w:val="20"/>
        </w:rPr>
      </w:pPr>
      <w:r>
        <w:rPr>
          <w:rFonts w:cs="Times New Roman"/>
          <w:color w:val="1C1C1C"/>
          <w:sz w:val="20"/>
          <w:szCs w:val="20"/>
        </w:rPr>
        <w:t>}</w:t>
      </w:r>
    </w:p>
    <w:p w:rsidR="002D2501" w:rsidRDefault="00A30BF7">
      <w:pPr>
        <w:pStyle w:val="Standard"/>
        <w:rPr>
          <w:rFonts w:cs="Times New Roman"/>
          <w:color w:val="1C1C1C"/>
          <w:sz w:val="20"/>
          <w:szCs w:val="20"/>
        </w:rPr>
      </w:pPr>
      <w:r>
        <w:rPr>
          <w:rFonts w:cs="Times New Roman"/>
          <w:color w:val="1C1C1C"/>
          <w:sz w:val="20"/>
          <w:szCs w:val="20"/>
        </w:rPr>
        <w:t>.lol&gt;a{</w:t>
      </w:r>
    </w:p>
    <w:p w:rsidR="002D2501" w:rsidRDefault="00A30BF7">
      <w:pPr>
        <w:pStyle w:val="Standard"/>
        <w:rPr>
          <w:rFonts w:cs="Times New Roman"/>
          <w:color w:val="1C1C1C"/>
          <w:sz w:val="20"/>
          <w:szCs w:val="20"/>
        </w:rPr>
      </w:pPr>
      <w:r>
        <w:rPr>
          <w:rFonts w:cs="Times New Roman"/>
          <w:color w:val="1C1C1C"/>
          <w:sz w:val="20"/>
          <w:szCs w:val="20"/>
        </w:rPr>
        <w:tab/>
        <w:t>text-decoration: none;</w:t>
      </w:r>
    </w:p>
    <w:p w:rsidR="002D2501" w:rsidRDefault="00A30BF7">
      <w:pPr>
        <w:pStyle w:val="Standard"/>
        <w:rPr>
          <w:rFonts w:cs="Times New Roman"/>
          <w:color w:val="1C1C1C"/>
          <w:sz w:val="20"/>
          <w:szCs w:val="20"/>
        </w:rPr>
      </w:pPr>
      <w:r>
        <w:rPr>
          <w:rFonts w:cs="Times New Roman"/>
          <w:color w:val="1C1C1C"/>
          <w:sz w:val="20"/>
          <w:szCs w:val="20"/>
        </w:rPr>
        <w:tab/>
        <w:t>color: black;</w:t>
      </w:r>
    </w:p>
    <w:p w:rsidR="002D2501" w:rsidRDefault="00A30BF7">
      <w:pPr>
        <w:pStyle w:val="Standard"/>
        <w:rPr>
          <w:rFonts w:cs="Times New Roman"/>
          <w:color w:val="1C1C1C"/>
          <w:sz w:val="20"/>
          <w:szCs w:val="20"/>
        </w:rPr>
      </w:pPr>
      <w:r>
        <w:rPr>
          <w:rFonts w:cs="Times New Roman"/>
          <w:color w:val="1C1C1C"/>
          <w:sz w:val="20"/>
          <w:szCs w:val="20"/>
        </w:rPr>
        <w:t>}</w:t>
      </w:r>
    </w:p>
    <w:p w:rsidR="002D2501" w:rsidRDefault="00A30BF7">
      <w:pPr>
        <w:pStyle w:val="Standard"/>
        <w:rPr>
          <w:rFonts w:cs="Times New Roman"/>
          <w:color w:val="1C1C1C"/>
          <w:sz w:val="20"/>
          <w:szCs w:val="20"/>
        </w:rPr>
      </w:pPr>
      <w:r>
        <w:rPr>
          <w:rFonts w:cs="Times New Roman"/>
          <w:color w:val="1C1C1C"/>
          <w:sz w:val="20"/>
          <w:szCs w:val="20"/>
        </w:rPr>
        <w:t>.menu{</w:t>
      </w:r>
    </w:p>
    <w:p w:rsidR="002D2501" w:rsidRDefault="00A30BF7">
      <w:pPr>
        <w:pStyle w:val="Standard"/>
        <w:rPr>
          <w:rFonts w:cs="Times New Roman"/>
          <w:color w:val="1C1C1C"/>
          <w:sz w:val="20"/>
          <w:szCs w:val="20"/>
        </w:rPr>
      </w:pPr>
      <w:r>
        <w:rPr>
          <w:rFonts w:cs="Times New Roman"/>
          <w:color w:val="1C1C1C"/>
          <w:sz w:val="20"/>
          <w:szCs w:val="20"/>
        </w:rPr>
        <w:tab/>
        <w:t>margin: 0 auto;</w:t>
      </w:r>
    </w:p>
    <w:p w:rsidR="002D2501" w:rsidRDefault="00A30BF7">
      <w:pPr>
        <w:pStyle w:val="Standard"/>
        <w:rPr>
          <w:rFonts w:cs="Times New Roman"/>
          <w:color w:val="1C1C1C"/>
          <w:sz w:val="20"/>
          <w:szCs w:val="20"/>
        </w:rPr>
      </w:pPr>
      <w:r>
        <w:rPr>
          <w:rFonts w:cs="Times New Roman"/>
          <w:color w:val="1C1C1C"/>
          <w:sz w:val="20"/>
          <w:szCs w:val="20"/>
        </w:rPr>
        <w:tab/>
        <w:t>text-align: center;</w:t>
      </w:r>
    </w:p>
    <w:p w:rsidR="002D2501" w:rsidRDefault="00A30BF7">
      <w:pPr>
        <w:pStyle w:val="Standard"/>
        <w:rPr>
          <w:rFonts w:cs="Times New Roman"/>
          <w:color w:val="1C1C1C"/>
          <w:sz w:val="20"/>
          <w:szCs w:val="20"/>
        </w:rPr>
      </w:pPr>
      <w:r>
        <w:rPr>
          <w:rFonts w:cs="Times New Roman"/>
          <w:color w:val="1C1C1C"/>
          <w:sz w:val="20"/>
          <w:szCs w:val="20"/>
        </w:rPr>
        <w:tab/>
        <w:t>margin-bottom: 10px;</w:t>
      </w:r>
    </w:p>
    <w:p w:rsidR="002D2501" w:rsidRDefault="00A30BF7">
      <w:pPr>
        <w:pStyle w:val="Standard"/>
        <w:rPr>
          <w:rFonts w:cs="Times New Roman"/>
          <w:color w:val="1C1C1C"/>
          <w:sz w:val="20"/>
          <w:szCs w:val="20"/>
        </w:rPr>
      </w:pPr>
      <w:r>
        <w:rPr>
          <w:rFonts w:cs="Times New Roman"/>
          <w:color w:val="1C1C1C"/>
          <w:sz w:val="20"/>
          <w:szCs w:val="20"/>
        </w:rPr>
        <w:tab/>
      </w:r>
    </w:p>
    <w:p w:rsidR="002D2501" w:rsidRDefault="00A30BF7">
      <w:pPr>
        <w:pStyle w:val="Standard"/>
        <w:rPr>
          <w:rFonts w:cs="Times New Roman"/>
          <w:color w:val="1C1C1C"/>
          <w:sz w:val="20"/>
          <w:szCs w:val="20"/>
        </w:rPr>
      </w:pPr>
      <w:r>
        <w:rPr>
          <w:rFonts w:cs="Times New Roman"/>
          <w:color w:val="1C1C1C"/>
          <w:sz w:val="20"/>
          <w:szCs w:val="20"/>
        </w:rPr>
        <w:t>}</w:t>
      </w:r>
    </w:p>
    <w:p w:rsidR="002D2501" w:rsidRDefault="002D2501">
      <w:pPr>
        <w:pStyle w:val="Standard"/>
        <w:rPr>
          <w:rFonts w:cs="Times New Roman"/>
          <w:color w:val="1C1C1C"/>
          <w:sz w:val="20"/>
          <w:szCs w:val="20"/>
        </w:rPr>
      </w:pPr>
    </w:p>
    <w:p w:rsidR="002D2501" w:rsidRDefault="00A30BF7">
      <w:pPr>
        <w:pStyle w:val="Standard"/>
        <w:rPr>
          <w:rFonts w:cs="Times New Roman"/>
          <w:color w:val="1C1C1C"/>
          <w:sz w:val="20"/>
          <w:szCs w:val="20"/>
        </w:rPr>
      </w:pPr>
      <w:r>
        <w:rPr>
          <w:rFonts w:cs="Times New Roman"/>
          <w:color w:val="1C1C1C"/>
          <w:sz w:val="20"/>
          <w:szCs w:val="20"/>
        </w:rPr>
        <w:t xml:space="preserve"> .menu&gt;a{</w:t>
      </w:r>
    </w:p>
    <w:p w:rsidR="002D2501" w:rsidRDefault="00A30BF7">
      <w:pPr>
        <w:pStyle w:val="Standard"/>
        <w:rPr>
          <w:rFonts w:cs="Times New Roman"/>
          <w:color w:val="1C1C1C"/>
          <w:sz w:val="20"/>
          <w:szCs w:val="20"/>
        </w:rPr>
      </w:pPr>
      <w:r>
        <w:rPr>
          <w:rFonts w:cs="Times New Roman"/>
          <w:color w:val="1C1C1C"/>
          <w:sz w:val="20"/>
          <w:szCs w:val="20"/>
        </w:rPr>
        <w:tab/>
        <w:t>text-decoration: none;</w:t>
      </w:r>
    </w:p>
    <w:p w:rsidR="002D2501" w:rsidRDefault="00A30BF7">
      <w:pPr>
        <w:pStyle w:val="Standard"/>
        <w:rPr>
          <w:rFonts w:cs="Times New Roman"/>
          <w:color w:val="1C1C1C"/>
          <w:sz w:val="20"/>
          <w:szCs w:val="20"/>
        </w:rPr>
      </w:pPr>
      <w:r>
        <w:rPr>
          <w:rFonts w:cs="Times New Roman"/>
          <w:color w:val="1C1C1C"/>
          <w:sz w:val="20"/>
          <w:szCs w:val="20"/>
        </w:rPr>
        <w:tab/>
        <w:t>color: black;</w:t>
      </w:r>
    </w:p>
    <w:p w:rsidR="002D2501" w:rsidRDefault="00A30BF7">
      <w:pPr>
        <w:pStyle w:val="Standard"/>
        <w:rPr>
          <w:rFonts w:cs="Times New Roman"/>
          <w:color w:val="1C1C1C"/>
          <w:sz w:val="20"/>
          <w:szCs w:val="20"/>
        </w:rPr>
      </w:pPr>
      <w:r>
        <w:rPr>
          <w:rFonts w:cs="Times New Roman"/>
          <w:color w:val="1C1C1C"/>
          <w:sz w:val="20"/>
          <w:szCs w:val="20"/>
        </w:rPr>
        <w:tab/>
        <w:t>margin: 15px;</w:t>
      </w:r>
    </w:p>
    <w:p w:rsidR="002D2501" w:rsidRDefault="00A30BF7">
      <w:pPr>
        <w:pStyle w:val="Standard"/>
        <w:rPr>
          <w:rFonts w:cs="Times New Roman"/>
          <w:color w:val="1C1C1C"/>
          <w:sz w:val="20"/>
          <w:szCs w:val="20"/>
        </w:rPr>
      </w:pPr>
      <w:r>
        <w:rPr>
          <w:rFonts w:cs="Times New Roman"/>
          <w:color w:val="1C1C1C"/>
          <w:sz w:val="20"/>
          <w:szCs w:val="20"/>
        </w:rPr>
        <w:lastRenderedPageBreak/>
        <w:tab/>
        <w:t>padding: 5px;</w:t>
      </w:r>
    </w:p>
    <w:p w:rsidR="002D2501" w:rsidRDefault="00A30BF7">
      <w:pPr>
        <w:pStyle w:val="Standard"/>
        <w:rPr>
          <w:rFonts w:cs="Times New Roman"/>
          <w:color w:val="1C1C1C"/>
          <w:sz w:val="20"/>
          <w:szCs w:val="20"/>
        </w:rPr>
      </w:pPr>
      <w:r>
        <w:rPr>
          <w:rFonts w:cs="Times New Roman"/>
          <w:color w:val="1C1C1C"/>
          <w:sz w:val="20"/>
          <w:szCs w:val="20"/>
        </w:rPr>
        <w:tab/>
        <w:t>background-color: grey;</w:t>
      </w:r>
    </w:p>
    <w:p w:rsidR="002D2501" w:rsidRDefault="002D2501">
      <w:pPr>
        <w:pStyle w:val="Standard"/>
        <w:rPr>
          <w:rFonts w:cs="Times New Roman"/>
          <w:color w:val="1C1C1C"/>
          <w:sz w:val="20"/>
          <w:szCs w:val="20"/>
        </w:rPr>
      </w:pPr>
    </w:p>
    <w:p w:rsidR="002D2501" w:rsidRDefault="00A30BF7">
      <w:pPr>
        <w:pStyle w:val="Standard"/>
        <w:rPr>
          <w:rFonts w:cs="Times New Roman"/>
          <w:color w:val="1C1C1C"/>
          <w:sz w:val="20"/>
          <w:szCs w:val="20"/>
        </w:rPr>
      </w:pPr>
      <w:r>
        <w:rPr>
          <w:rFonts w:cs="Times New Roman"/>
          <w:color w:val="1C1C1C"/>
          <w:sz w:val="20"/>
          <w:szCs w:val="20"/>
        </w:rPr>
        <w:t>}</w:t>
      </w:r>
    </w:p>
    <w:p w:rsidR="002D2501" w:rsidRDefault="00A30BF7">
      <w:pPr>
        <w:pStyle w:val="Standard"/>
        <w:rPr>
          <w:rFonts w:cs="Times New Roman"/>
          <w:color w:val="1C1C1C"/>
          <w:sz w:val="28"/>
          <w:szCs w:val="28"/>
        </w:rPr>
      </w:pPr>
      <w:r>
        <w:rPr>
          <w:rFonts w:cs="Times New Roman"/>
          <w:color w:val="1C1C1C"/>
          <w:sz w:val="28"/>
          <w:szCs w:val="28"/>
        </w:rPr>
        <w:t>Voici le script CSS du footer :</w:t>
      </w:r>
    </w:p>
    <w:p w:rsidR="002D2501" w:rsidRDefault="002D2501">
      <w:pPr>
        <w:pStyle w:val="Standard"/>
        <w:rPr>
          <w:rFonts w:cs="Times New Roman"/>
          <w:color w:val="1C1C1C"/>
          <w:sz w:val="28"/>
          <w:szCs w:val="28"/>
        </w:rPr>
      </w:pPr>
    </w:p>
    <w:p w:rsidR="002D2501" w:rsidRDefault="00A30BF7">
      <w:pPr>
        <w:pStyle w:val="Standard"/>
        <w:rPr>
          <w:rFonts w:cs="Times New Roman"/>
          <w:color w:val="1C1C1C"/>
          <w:sz w:val="20"/>
          <w:szCs w:val="20"/>
        </w:rPr>
      </w:pPr>
      <w:r>
        <w:rPr>
          <w:rFonts w:cs="Times New Roman"/>
          <w:color w:val="1C1C1C"/>
          <w:sz w:val="20"/>
          <w:szCs w:val="20"/>
        </w:rPr>
        <w:t>.foot{</w:t>
      </w:r>
    </w:p>
    <w:p w:rsidR="002D2501" w:rsidRDefault="00A30BF7">
      <w:pPr>
        <w:pStyle w:val="Standard"/>
        <w:rPr>
          <w:rFonts w:cs="Times New Roman"/>
          <w:color w:val="1C1C1C"/>
          <w:sz w:val="20"/>
          <w:szCs w:val="20"/>
        </w:rPr>
      </w:pPr>
      <w:r>
        <w:rPr>
          <w:rFonts w:cs="Times New Roman"/>
          <w:color w:val="1C1C1C"/>
          <w:sz w:val="20"/>
          <w:szCs w:val="20"/>
        </w:rPr>
        <w:tab/>
        <w:t>background: linear-gradient(#FFFFFF, #9198e5);</w:t>
      </w:r>
    </w:p>
    <w:p w:rsidR="002D2501" w:rsidRDefault="00A30BF7">
      <w:pPr>
        <w:pStyle w:val="Standard"/>
        <w:rPr>
          <w:rFonts w:cs="Times New Roman"/>
          <w:color w:val="1C1C1C"/>
          <w:sz w:val="20"/>
          <w:szCs w:val="20"/>
        </w:rPr>
      </w:pPr>
      <w:r>
        <w:rPr>
          <w:rFonts w:cs="Times New Roman"/>
          <w:color w:val="1C1C1C"/>
          <w:sz w:val="20"/>
          <w:szCs w:val="20"/>
        </w:rPr>
        <w:tab/>
        <w:t>border-bottom: 1px solid black;</w:t>
      </w:r>
    </w:p>
    <w:p w:rsidR="002D2501" w:rsidRDefault="00A30BF7">
      <w:pPr>
        <w:pStyle w:val="Standard"/>
        <w:rPr>
          <w:rFonts w:cs="Times New Roman"/>
          <w:color w:val="1C1C1C"/>
          <w:sz w:val="20"/>
          <w:szCs w:val="20"/>
        </w:rPr>
      </w:pPr>
      <w:r>
        <w:rPr>
          <w:rFonts w:cs="Times New Roman"/>
          <w:color w:val="1C1C1C"/>
          <w:sz w:val="20"/>
          <w:szCs w:val="20"/>
        </w:rPr>
        <w:t>}</w:t>
      </w:r>
    </w:p>
    <w:p w:rsidR="002D2501" w:rsidRDefault="00A30BF7">
      <w:pPr>
        <w:pStyle w:val="Standard"/>
        <w:rPr>
          <w:rFonts w:cs="Times New Roman"/>
          <w:color w:val="1C1C1C"/>
          <w:sz w:val="20"/>
          <w:szCs w:val="20"/>
        </w:rPr>
      </w:pPr>
      <w:r>
        <w:rPr>
          <w:rFonts w:cs="Times New Roman"/>
          <w:color w:val="1C1C1C"/>
          <w:sz w:val="20"/>
          <w:szCs w:val="20"/>
        </w:rPr>
        <w:t>.foo{</w:t>
      </w:r>
    </w:p>
    <w:p w:rsidR="002D2501" w:rsidRDefault="00A30BF7">
      <w:pPr>
        <w:pStyle w:val="Standard"/>
        <w:rPr>
          <w:rFonts w:cs="Times New Roman"/>
          <w:color w:val="1C1C1C"/>
          <w:sz w:val="20"/>
          <w:szCs w:val="20"/>
        </w:rPr>
      </w:pPr>
      <w:r>
        <w:rPr>
          <w:rFonts w:cs="Times New Roman"/>
          <w:color w:val="1C1C1C"/>
          <w:sz w:val="20"/>
          <w:szCs w:val="20"/>
        </w:rPr>
        <w:tab/>
        <w:t>background: linear-gradient(#FFFFFF, #9198e5);</w:t>
      </w:r>
    </w:p>
    <w:p w:rsidR="002D2501" w:rsidRDefault="00A30BF7">
      <w:pPr>
        <w:pStyle w:val="Standard"/>
        <w:rPr>
          <w:rFonts w:cs="Times New Roman"/>
          <w:color w:val="1C1C1C"/>
          <w:sz w:val="20"/>
          <w:szCs w:val="20"/>
        </w:rPr>
      </w:pPr>
      <w:r>
        <w:rPr>
          <w:rFonts w:cs="Times New Roman"/>
          <w:color w:val="1C1C1C"/>
          <w:sz w:val="20"/>
          <w:szCs w:val="20"/>
        </w:rPr>
        <w:tab/>
        <w:t>margin-bottom: 0px;</w:t>
      </w:r>
    </w:p>
    <w:p w:rsidR="002D2501" w:rsidRDefault="00A30BF7">
      <w:pPr>
        <w:pStyle w:val="Standard"/>
        <w:rPr>
          <w:rFonts w:cs="Times New Roman"/>
          <w:color w:val="1C1C1C"/>
          <w:sz w:val="20"/>
          <w:szCs w:val="20"/>
        </w:rPr>
      </w:pPr>
      <w:r>
        <w:rPr>
          <w:rFonts w:cs="Times New Roman"/>
          <w:color w:val="1C1C1C"/>
          <w:sz w:val="20"/>
          <w:szCs w:val="20"/>
        </w:rPr>
        <w:t>}</w:t>
      </w:r>
    </w:p>
    <w:p w:rsidR="002D2501" w:rsidRDefault="00A30BF7">
      <w:pPr>
        <w:pStyle w:val="Standard"/>
        <w:rPr>
          <w:rFonts w:cs="Times New Roman"/>
          <w:color w:val="1C1C1C"/>
          <w:sz w:val="20"/>
          <w:szCs w:val="20"/>
        </w:rPr>
      </w:pPr>
      <w:r>
        <w:rPr>
          <w:rFonts w:cs="Times New Roman"/>
          <w:color w:val="1C1C1C"/>
          <w:sz w:val="20"/>
          <w:szCs w:val="20"/>
        </w:rPr>
        <w:t>.foo&gt;p{</w:t>
      </w:r>
    </w:p>
    <w:p w:rsidR="002D2501" w:rsidRDefault="00A30BF7">
      <w:pPr>
        <w:pStyle w:val="Standard"/>
        <w:rPr>
          <w:rFonts w:cs="Times New Roman"/>
          <w:color w:val="1C1C1C"/>
          <w:sz w:val="20"/>
          <w:szCs w:val="20"/>
        </w:rPr>
      </w:pPr>
      <w:r>
        <w:rPr>
          <w:rFonts w:cs="Times New Roman"/>
          <w:color w:val="1C1C1C"/>
          <w:sz w:val="20"/>
          <w:szCs w:val="20"/>
        </w:rPr>
        <w:tab/>
        <w:t>text-align: center;</w:t>
      </w:r>
    </w:p>
    <w:p w:rsidR="002D2501" w:rsidRDefault="00A30BF7">
      <w:pPr>
        <w:pStyle w:val="Standard"/>
        <w:rPr>
          <w:rFonts w:cs="Times New Roman"/>
          <w:color w:val="1C1C1C"/>
          <w:sz w:val="20"/>
          <w:szCs w:val="20"/>
        </w:rPr>
      </w:pPr>
      <w:r>
        <w:rPr>
          <w:rFonts w:cs="Times New Roman"/>
          <w:color w:val="1C1C1C"/>
          <w:sz w:val="20"/>
          <w:szCs w:val="20"/>
        </w:rPr>
        <w:tab/>
        <w:t>margin-bottom: 0px;</w:t>
      </w:r>
    </w:p>
    <w:p w:rsidR="002D2501" w:rsidRDefault="00A30BF7">
      <w:pPr>
        <w:pStyle w:val="Standard"/>
        <w:rPr>
          <w:rFonts w:cs="Times New Roman"/>
          <w:color w:val="1C1C1C"/>
          <w:sz w:val="20"/>
          <w:szCs w:val="20"/>
        </w:rPr>
      </w:pPr>
      <w:r>
        <w:rPr>
          <w:rFonts w:cs="Times New Roman"/>
          <w:color w:val="1C1C1C"/>
          <w:sz w:val="20"/>
          <w:szCs w:val="20"/>
        </w:rPr>
        <w:t>}</w:t>
      </w:r>
    </w:p>
    <w:p w:rsidR="002D2501" w:rsidRDefault="002D2501">
      <w:pPr>
        <w:pStyle w:val="Standard"/>
        <w:rPr>
          <w:rFonts w:cs="Times New Roman"/>
          <w:color w:val="1C1C1C"/>
          <w:sz w:val="20"/>
          <w:szCs w:val="20"/>
        </w:rPr>
      </w:pPr>
    </w:p>
    <w:p w:rsidR="002D2501" w:rsidRDefault="00A30BF7">
      <w:pPr>
        <w:pStyle w:val="Standard"/>
        <w:rPr>
          <w:rFonts w:cs="Times New Roman"/>
          <w:color w:val="1C1C1C"/>
          <w:sz w:val="20"/>
          <w:szCs w:val="20"/>
        </w:rPr>
      </w:pPr>
      <w:r>
        <w:rPr>
          <w:rFonts w:cs="Times New Roman"/>
          <w:color w:val="1C1C1C"/>
          <w:sz w:val="20"/>
          <w:szCs w:val="20"/>
        </w:rPr>
        <w:t>.title{</w:t>
      </w:r>
    </w:p>
    <w:p w:rsidR="002D2501" w:rsidRDefault="00A30BF7">
      <w:pPr>
        <w:pStyle w:val="Standard"/>
        <w:rPr>
          <w:rFonts w:cs="Times New Roman"/>
          <w:color w:val="1C1C1C"/>
          <w:sz w:val="20"/>
          <w:szCs w:val="20"/>
        </w:rPr>
      </w:pPr>
      <w:r>
        <w:rPr>
          <w:rFonts w:cs="Times New Roman"/>
          <w:color w:val="1C1C1C"/>
          <w:sz w:val="20"/>
          <w:szCs w:val="20"/>
        </w:rPr>
        <w:tab/>
        <w:t>text-align: center;</w:t>
      </w:r>
    </w:p>
    <w:p w:rsidR="002D2501" w:rsidRDefault="00A30BF7">
      <w:pPr>
        <w:pStyle w:val="Standard"/>
        <w:rPr>
          <w:rFonts w:cs="Times New Roman"/>
          <w:color w:val="1C1C1C"/>
          <w:sz w:val="20"/>
          <w:szCs w:val="20"/>
        </w:rPr>
      </w:pPr>
      <w:r>
        <w:rPr>
          <w:rFonts w:cs="Times New Roman"/>
          <w:color w:val="1C1C1C"/>
          <w:sz w:val="20"/>
          <w:szCs w:val="20"/>
        </w:rPr>
        <w:tab/>
        <w:t>/* color: white; */</w:t>
      </w:r>
    </w:p>
    <w:p w:rsidR="002D2501" w:rsidRDefault="00A30BF7">
      <w:pPr>
        <w:pStyle w:val="Standard"/>
        <w:rPr>
          <w:rFonts w:cs="Times New Roman"/>
          <w:color w:val="1C1C1C"/>
          <w:sz w:val="20"/>
          <w:szCs w:val="20"/>
        </w:rPr>
      </w:pPr>
      <w:r>
        <w:rPr>
          <w:rFonts w:cs="Times New Roman"/>
          <w:color w:val="1C1C1C"/>
          <w:sz w:val="20"/>
          <w:szCs w:val="20"/>
        </w:rPr>
        <w:tab/>
        <w:t>font-size: 25px;</w:t>
      </w:r>
    </w:p>
    <w:p w:rsidR="002D2501" w:rsidRDefault="00A30BF7">
      <w:pPr>
        <w:pStyle w:val="Standard"/>
        <w:rPr>
          <w:rFonts w:cs="Times New Roman"/>
          <w:color w:val="1C1C1C"/>
          <w:sz w:val="20"/>
          <w:szCs w:val="20"/>
        </w:rPr>
      </w:pPr>
      <w:r>
        <w:rPr>
          <w:rFonts w:cs="Times New Roman"/>
          <w:color w:val="1C1C1C"/>
          <w:sz w:val="20"/>
          <w:szCs w:val="20"/>
        </w:rPr>
        <w:t>}</w:t>
      </w:r>
    </w:p>
    <w:p w:rsidR="002D2501" w:rsidRDefault="002D2501">
      <w:pPr>
        <w:pStyle w:val="Standard"/>
        <w:rPr>
          <w:rFonts w:cs="Times New Roman"/>
          <w:color w:val="1C1C1C"/>
          <w:sz w:val="20"/>
          <w:szCs w:val="20"/>
        </w:rPr>
      </w:pPr>
    </w:p>
    <w:p w:rsidR="002D2501" w:rsidRDefault="00A30BF7">
      <w:pPr>
        <w:pStyle w:val="Standard"/>
        <w:rPr>
          <w:rFonts w:cs="Times New Roman"/>
          <w:color w:val="1C1C1C"/>
          <w:sz w:val="20"/>
          <w:szCs w:val="20"/>
        </w:rPr>
      </w:pPr>
      <w:r>
        <w:rPr>
          <w:rFonts w:cs="Times New Roman"/>
          <w:color w:val="1C1C1C"/>
          <w:sz w:val="20"/>
          <w:szCs w:val="20"/>
        </w:rPr>
        <w:t>div.social{</w:t>
      </w:r>
    </w:p>
    <w:p w:rsidR="002D2501" w:rsidRDefault="00A30BF7">
      <w:pPr>
        <w:pStyle w:val="Standard"/>
        <w:rPr>
          <w:rFonts w:cs="Times New Roman"/>
          <w:color w:val="1C1C1C"/>
          <w:sz w:val="20"/>
          <w:szCs w:val="20"/>
        </w:rPr>
      </w:pPr>
      <w:r>
        <w:rPr>
          <w:rFonts w:cs="Times New Roman"/>
          <w:color w:val="1C1C1C"/>
          <w:sz w:val="20"/>
          <w:szCs w:val="20"/>
        </w:rPr>
        <w:tab/>
      </w:r>
    </w:p>
    <w:p w:rsidR="002D2501" w:rsidRDefault="00A30BF7">
      <w:pPr>
        <w:pStyle w:val="Standard"/>
        <w:rPr>
          <w:rFonts w:cs="Times New Roman"/>
          <w:color w:val="1C1C1C"/>
          <w:sz w:val="20"/>
          <w:szCs w:val="20"/>
        </w:rPr>
      </w:pPr>
      <w:r>
        <w:rPr>
          <w:rFonts w:cs="Times New Roman"/>
          <w:color w:val="1C1C1C"/>
          <w:sz w:val="20"/>
          <w:szCs w:val="20"/>
        </w:rPr>
        <w:tab/>
        <w:t>text-align: center;</w:t>
      </w:r>
    </w:p>
    <w:p w:rsidR="002D2501" w:rsidRDefault="00A30BF7">
      <w:pPr>
        <w:pStyle w:val="Standard"/>
        <w:rPr>
          <w:rFonts w:cs="Times New Roman"/>
          <w:color w:val="1C1C1C"/>
          <w:sz w:val="20"/>
          <w:szCs w:val="20"/>
        </w:rPr>
      </w:pPr>
      <w:r>
        <w:rPr>
          <w:rFonts w:cs="Times New Roman"/>
          <w:color w:val="1C1C1C"/>
          <w:sz w:val="20"/>
          <w:szCs w:val="20"/>
        </w:rPr>
        <w:t xml:space="preserve">  </w:t>
      </w:r>
      <w:r>
        <w:rPr>
          <w:rFonts w:cs="Times New Roman"/>
          <w:color w:val="1C1C1C"/>
          <w:sz w:val="20"/>
          <w:szCs w:val="20"/>
        </w:rPr>
        <w:tab/>
        <w:t>margin-top: 15px;</w:t>
      </w:r>
    </w:p>
    <w:p w:rsidR="002D2501" w:rsidRDefault="00A30BF7">
      <w:pPr>
        <w:pStyle w:val="Standard"/>
        <w:rPr>
          <w:rFonts w:cs="Times New Roman"/>
          <w:color w:val="1C1C1C"/>
          <w:sz w:val="20"/>
          <w:szCs w:val="20"/>
        </w:rPr>
      </w:pPr>
      <w:r>
        <w:rPr>
          <w:rFonts w:cs="Times New Roman"/>
          <w:color w:val="1C1C1C"/>
          <w:sz w:val="20"/>
          <w:szCs w:val="20"/>
        </w:rPr>
        <w:t xml:space="preserve">  </w:t>
      </w:r>
      <w:r>
        <w:rPr>
          <w:rFonts w:cs="Times New Roman"/>
          <w:color w:val="1C1C1C"/>
          <w:sz w:val="20"/>
          <w:szCs w:val="20"/>
        </w:rPr>
        <w:tab/>
      </w:r>
    </w:p>
    <w:p w:rsidR="002D2501" w:rsidRDefault="002D2501">
      <w:pPr>
        <w:pStyle w:val="Standard"/>
        <w:rPr>
          <w:rFonts w:cs="Times New Roman"/>
          <w:color w:val="1C1C1C"/>
          <w:sz w:val="20"/>
          <w:szCs w:val="20"/>
        </w:rPr>
      </w:pPr>
    </w:p>
    <w:p w:rsidR="002D2501" w:rsidRDefault="00A30BF7">
      <w:pPr>
        <w:pStyle w:val="Standard"/>
        <w:rPr>
          <w:rFonts w:cs="Times New Roman"/>
          <w:color w:val="1C1C1C"/>
          <w:sz w:val="20"/>
          <w:szCs w:val="20"/>
        </w:rPr>
      </w:pPr>
      <w:r>
        <w:rPr>
          <w:rFonts w:cs="Times New Roman"/>
          <w:color w:val="1C1C1C"/>
          <w:sz w:val="20"/>
          <w:szCs w:val="20"/>
        </w:rPr>
        <w:t>}</w:t>
      </w:r>
    </w:p>
    <w:p w:rsidR="002D2501" w:rsidRDefault="002D2501">
      <w:pPr>
        <w:pStyle w:val="Standard"/>
        <w:rPr>
          <w:rFonts w:cs="Times New Roman"/>
          <w:color w:val="1C1C1C"/>
          <w:sz w:val="20"/>
          <w:szCs w:val="20"/>
        </w:rPr>
      </w:pPr>
    </w:p>
    <w:p w:rsidR="002D2501" w:rsidRDefault="00A30BF7">
      <w:pPr>
        <w:pStyle w:val="Standard"/>
        <w:rPr>
          <w:rFonts w:cs="Times New Roman"/>
          <w:color w:val="1C1C1C"/>
          <w:sz w:val="20"/>
          <w:szCs w:val="20"/>
        </w:rPr>
      </w:pPr>
      <w:r>
        <w:rPr>
          <w:rFonts w:cs="Times New Roman"/>
          <w:color w:val="1C1C1C"/>
          <w:sz w:val="20"/>
          <w:szCs w:val="20"/>
        </w:rPr>
        <w:t>div.social&gt;a{</w:t>
      </w:r>
    </w:p>
    <w:p w:rsidR="002D2501" w:rsidRDefault="00A30BF7">
      <w:pPr>
        <w:pStyle w:val="Standard"/>
        <w:rPr>
          <w:rFonts w:cs="Times New Roman"/>
          <w:color w:val="1C1C1C"/>
          <w:sz w:val="20"/>
          <w:szCs w:val="20"/>
        </w:rPr>
      </w:pPr>
      <w:r>
        <w:rPr>
          <w:rFonts w:cs="Times New Roman"/>
          <w:color w:val="1C1C1C"/>
          <w:sz w:val="20"/>
          <w:szCs w:val="20"/>
        </w:rPr>
        <w:tab/>
        <w:t>margin-left: 10px;</w:t>
      </w:r>
      <w:r>
        <w:rPr>
          <w:rFonts w:cs="Times New Roman"/>
          <w:color w:val="1C1C1C"/>
          <w:sz w:val="20"/>
          <w:szCs w:val="20"/>
        </w:rPr>
        <w:tab/>
      </w:r>
    </w:p>
    <w:p w:rsidR="002D2501" w:rsidRDefault="00A30BF7">
      <w:pPr>
        <w:pStyle w:val="Standard"/>
        <w:rPr>
          <w:rFonts w:cs="Times New Roman"/>
          <w:color w:val="1C1C1C"/>
          <w:sz w:val="20"/>
          <w:szCs w:val="20"/>
        </w:rPr>
      </w:pPr>
      <w:r>
        <w:rPr>
          <w:rFonts w:cs="Times New Roman"/>
          <w:color w:val="1C1C1C"/>
          <w:sz w:val="20"/>
          <w:szCs w:val="20"/>
        </w:rPr>
        <w:t>}</w:t>
      </w:r>
    </w:p>
    <w:p w:rsidR="002D2501" w:rsidRDefault="002D2501">
      <w:pPr>
        <w:pStyle w:val="Standard"/>
        <w:rPr>
          <w:rFonts w:cs="Times New Roman"/>
          <w:color w:val="1C1C1C"/>
          <w:sz w:val="20"/>
          <w:szCs w:val="20"/>
        </w:rPr>
      </w:pPr>
    </w:p>
    <w:p w:rsidR="002D2501" w:rsidRDefault="00A30BF7">
      <w:pPr>
        <w:pStyle w:val="Standard"/>
        <w:rPr>
          <w:rFonts w:cs="Times New Roman"/>
          <w:color w:val="1C1C1C"/>
          <w:sz w:val="20"/>
          <w:szCs w:val="20"/>
        </w:rPr>
      </w:pPr>
      <w:r>
        <w:rPr>
          <w:rFonts w:cs="Times New Roman"/>
          <w:color w:val="1C1C1C"/>
          <w:sz w:val="20"/>
          <w:szCs w:val="20"/>
        </w:rPr>
        <w:t>.question{</w:t>
      </w:r>
    </w:p>
    <w:p w:rsidR="002D2501" w:rsidRDefault="00A30BF7">
      <w:pPr>
        <w:pStyle w:val="Standard"/>
        <w:rPr>
          <w:rFonts w:cs="Times New Roman"/>
          <w:color w:val="1C1C1C"/>
          <w:sz w:val="20"/>
          <w:szCs w:val="20"/>
        </w:rPr>
      </w:pPr>
      <w:r>
        <w:rPr>
          <w:rFonts w:cs="Times New Roman"/>
          <w:color w:val="1C1C1C"/>
          <w:sz w:val="20"/>
          <w:szCs w:val="20"/>
        </w:rPr>
        <w:tab/>
        <w:t>display: flex;</w:t>
      </w:r>
    </w:p>
    <w:p w:rsidR="002D2501" w:rsidRDefault="00A30BF7">
      <w:pPr>
        <w:pStyle w:val="Standard"/>
        <w:rPr>
          <w:rFonts w:cs="Times New Roman"/>
          <w:color w:val="1C1C1C"/>
          <w:sz w:val="20"/>
          <w:szCs w:val="20"/>
        </w:rPr>
      </w:pPr>
      <w:r>
        <w:rPr>
          <w:rFonts w:cs="Times New Roman"/>
          <w:color w:val="1C1C1C"/>
          <w:sz w:val="20"/>
          <w:szCs w:val="20"/>
        </w:rPr>
        <w:tab/>
        <w:t>justify-content: space-around;</w:t>
      </w:r>
    </w:p>
    <w:p w:rsidR="002D2501" w:rsidRDefault="002D2501">
      <w:pPr>
        <w:pStyle w:val="Standard"/>
        <w:rPr>
          <w:rFonts w:cs="Times New Roman"/>
          <w:color w:val="1C1C1C"/>
          <w:sz w:val="20"/>
          <w:szCs w:val="20"/>
        </w:rPr>
      </w:pPr>
    </w:p>
    <w:p w:rsidR="002D2501" w:rsidRDefault="00A30BF7">
      <w:pPr>
        <w:pStyle w:val="Standard"/>
        <w:rPr>
          <w:rFonts w:cs="Times New Roman"/>
          <w:color w:val="1C1C1C"/>
          <w:sz w:val="20"/>
          <w:szCs w:val="20"/>
        </w:rPr>
      </w:pPr>
      <w:r>
        <w:rPr>
          <w:rFonts w:cs="Times New Roman"/>
          <w:color w:val="1C1C1C"/>
          <w:sz w:val="20"/>
          <w:szCs w:val="20"/>
        </w:rPr>
        <w:tab/>
      </w:r>
    </w:p>
    <w:p w:rsidR="002D2501" w:rsidRDefault="00A30BF7">
      <w:pPr>
        <w:pStyle w:val="Standard"/>
        <w:rPr>
          <w:rFonts w:cs="Times New Roman"/>
          <w:color w:val="1C1C1C"/>
          <w:sz w:val="20"/>
          <w:szCs w:val="20"/>
        </w:rPr>
      </w:pPr>
      <w:r>
        <w:rPr>
          <w:rFonts w:cs="Times New Roman"/>
          <w:color w:val="1C1C1C"/>
          <w:sz w:val="20"/>
          <w:szCs w:val="20"/>
        </w:rPr>
        <w:t>}</w:t>
      </w:r>
    </w:p>
    <w:p w:rsidR="002D2501" w:rsidRDefault="002D2501">
      <w:pPr>
        <w:pStyle w:val="Standard"/>
        <w:rPr>
          <w:rFonts w:cs="Times New Roman"/>
          <w:color w:val="1C1C1C"/>
          <w:sz w:val="20"/>
          <w:szCs w:val="20"/>
        </w:rPr>
      </w:pPr>
    </w:p>
    <w:p w:rsidR="002D2501" w:rsidRDefault="00A30BF7">
      <w:pPr>
        <w:pStyle w:val="Standard"/>
        <w:rPr>
          <w:rFonts w:cs="Times New Roman"/>
          <w:color w:val="1C1C1C"/>
          <w:sz w:val="20"/>
          <w:szCs w:val="20"/>
        </w:rPr>
      </w:pPr>
      <w:r>
        <w:rPr>
          <w:rFonts w:cs="Times New Roman"/>
          <w:color w:val="1C1C1C"/>
          <w:sz w:val="20"/>
          <w:szCs w:val="20"/>
        </w:rPr>
        <w:t>.question&gt;a{</w:t>
      </w:r>
    </w:p>
    <w:p w:rsidR="002D2501" w:rsidRDefault="00A30BF7">
      <w:pPr>
        <w:pStyle w:val="Standard"/>
        <w:rPr>
          <w:rFonts w:cs="Times New Roman"/>
          <w:color w:val="1C1C1C"/>
          <w:sz w:val="20"/>
          <w:szCs w:val="20"/>
        </w:rPr>
      </w:pPr>
      <w:r>
        <w:rPr>
          <w:rFonts w:cs="Times New Roman"/>
          <w:color w:val="1C1C1C"/>
          <w:sz w:val="20"/>
          <w:szCs w:val="20"/>
        </w:rPr>
        <w:tab/>
        <w:t>text-decoration: none;</w:t>
      </w:r>
    </w:p>
    <w:p w:rsidR="002D2501" w:rsidRDefault="00A30BF7">
      <w:pPr>
        <w:pStyle w:val="Standard"/>
        <w:rPr>
          <w:rFonts w:cs="Times New Roman"/>
          <w:color w:val="1C1C1C"/>
          <w:sz w:val="20"/>
          <w:szCs w:val="20"/>
        </w:rPr>
      </w:pPr>
      <w:r>
        <w:rPr>
          <w:rFonts w:cs="Times New Roman"/>
          <w:color w:val="1C1C1C"/>
          <w:sz w:val="20"/>
          <w:szCs w:val="20"/>
        </w:rPr>
        <w:tab/>
        <w:t>color: black;</w:t>
      </w:r>
    </w:p>
    <w:p w:rsidR="002D2501" w:rsidRDefault="00A30BF7">
      <w:pPr>
        <w:pStyle w:val="Standard"/>
        <w:rPr>
          <w:rFonts w:cs="Times New Roman"/>
          <w:color w:val="1C1C1C"/>
          <w:sz w:val="20"/>
          <w:szCs w:val="20"/>
        </w:rPr>
      </w:pPr>
      <w:r>
        <w:rPr>
          <w:rFonts w:cs="Times New Roman"/>
          <w:color w:val="1C1C1C"/>
          <w:sz w:val="20"/>
          <w:szCs w:val="20"/>
        </w:rPr>
        <w:tab/>
        <w:t>background-color: grey;</w:t>
      </w:r>
    </w:p>
    <w:p w:rsidR="002D2501" w:rsidRDefault="00A30BF7">
      <w:pPr>
        <w:pStyle w:val="Standard"/>
        <w:rPr>
          <w:rFonts w:cs="Times New Roman"/>
          <w:color w:val="1C1C1C"/>
          <w:sz w:val="20"/>
          <w:szCs w:val="20"/>
        </w:rPr>
      </w:pPr>
      <w:r>
        <w:rPr>
          <w:rFonts w:cs="Times New Roman"/>
          <w:color w:val="1C1C1C"/>
          <w:sz w:val="20"/>
          <w:szCs w:val="20"/>
        </w:rPr>
        <w:tab/>
        <w:t>padding: 5px 5px 0px 5px;</w:t>
      </w:r>
    </w:p>
    <w:p w:rsidR="002D2501" w:rsidRDefault="00A30BF7">
      <w:pPr>
        <w:pStyle w:val="Standard"/>
        <w:rPr>
          <w:rFonts w:cs="Times New Roman"/>
          <w:color w:val="1C1C1C"/>
          <w:sz w:val="20"/>
          <w:szCs w:val="20"/>
        </w:rPr>
      </w:pPr>
      <w:r>
        <w:rPr>
          <w:rFonts w:cs="Times New Roman"/>
          <w:color w:val="1C1C1C"/>
          <w:sz w:val="20"/>
          <w:szCs w:val="20"/>
        </w:rPr>
        <w:tab/>
        <w:t>margin-top: 15px;</w:t>
      </w:r>
    </w:p>
    <w:p w:rsidR="002D2501" w:rsidRDefault="00A30BF7">
      <w:pPr>
        <w:pStyle w:val="Standard"/>
        <w:rPr>
          <w:rFonts w:cs="Times New Roman"/>
          <w:color w:val="1C1C1C"/>
          <w:sz w:val="20"/>
          <w:szCs w:val="20"/>
        </w:rPr>
      </w:pPr>
      <w:r>
        <w:rPr>
          <w:rFonts w:cs="Times New Roman"/>
          <w:color w:val="1C1C1C"/>
          <w:sz w:val="20"/>
          <w:szCs w:val="20"/>
        </w:rPr>
        <w:tab/>
        <w:t>margin-right: 35px;</w:t>
      </w:r>
    </w:p>
    <w:p w:rsidR="002D2501" w:rsidRDefault="00A30BF7">
      <w:pPr>
        <w:pStyle w:val="Standard"/>
        <w:rPr>
          <w:rFonts w:cs="Times New Roman"/>
          <w:color w:val="1C1C1C"/>
          <w:sz w:val="20"/>
          <w:szCs w:val="20"/>
        </w:rPr>
      </w:pPr>
      <w:r>
        <w:rPr>
          <w:rFonts w:cs="Times New Roman"/>
          <w:color w:val="1C1C1C"/>
          <w:sz w:val="20"/>
          <w:szCs w:val="20"/>
        </w:rPr>
        <w:tab/>
        <w:t>margin-bottom: 10px;</w:t>
      </w:r>
    </w:p>
    <w:p w:rsidR="002D2501" w:rsidRDefault="002D2501">
      <w:pPr>
        <w:pStyle w:val="Standard"/>
        <w:rPr>
          <w:rFonts w:cs="Times New Roman"/>
          <w:color w:val="1C1C1C"/>
          <w:sz w:val="20"/>
          <w:szCs w:val="20"/>
        </w:rPr>
      </w:pPr>
    </w:p>
    <w:p w:rsidR="002D2501" w:rsidRDefault="00A30BF7">
      <w:pPr>
        <w:pStyle w:val="Standard"/>
        <w:rPr>
          <w:rFonts w:cs="Times New Roman"/>
          <w:color w:val="1C1C1C"/>
          <w:sz w:val="20"/>
          <w:szCs w:val="20"/>
        </w:rPr>
      </w:pPr>
      <w:r>
        <w:rPr>
          <w:rFonts w:cs="Times New Roman"/>
          <w:color w:val="1C1C1C"/>
          <w:sz w:val="20"/>
          <w:szCs w:val="20"/>
        </w:rPr>
        <w:t>}</w:t>
      </w:r>
    </w:p>
    <w:p w:rsidR="002D2501" w:rsidRDefault="002D2501">
      <w:pPr>
        <w:pStyle w:val="Standard"/>
        <w:rPr>
          <w:rFonts w:cs="Times New Roman"/>
          <w:color w:val="1C1C1C"/>
          <w:sz w:val="20"/>
          <w:szCs w:val="20"/>
        </w:rPr>
      </w:pPr>
    </w:p>
    <w:p w:rsidR="002D2501" w:rsidRDefault="00A30BF7">
      <w:pPr>
        <w:pStyle w:val="Standard"/>
        <w:rPr>
          <w:rFonts w:cs="Times New Roman"/>
          <w:color w:val="1C1C1C"/>
          <w:sz w:val="28"/>
          <w:szCs w:val="28"/>
        </w:rPr>
      </w:pPr>
      <w:r>
        <w:rPr>
          <w:rFonts w:cs="Times New Roman"/>
          <w:color w:val="1C1C1C"/>
          <w:sz w:val="28"/>
          <w:szCs w:val="28"/>
        </w:rPr>
        <w:t xml:space="preserve">Il y a aussi d'autres moyens d'implémenter du CSS je l'ai montré dans mon script HTML ou on </w:t>
      </w:r>
      <w:ins w:id="311" w:author="Baobab Ingénierie" w:date="2020-06-16T15:30:00Z">
        <w:r w:rsidR="008B03CC">
          <w:rPr>
            <w:rFonts w:cs="Times New Roman"/>
            <w:color w:val="1C1C1C"/>
            <w:sz w:val="28"/>
            <w:szCs w:val="28"/>
          </w:rPr>
          <w:t>le place</w:t>
        </w:r>
      </w:ins>
      <w:del w:id="312" w:author="Baobab Ingénierie" w:date="2020-06-16T15:30:00Z">
        <w:r w:rsidDel="008B03CC">
          <w:rPr>
            <w:rFonts w:cs="Times New Roman"/>
            <w:color w:val="1C1C1C"/>
            <w:sz w:val="28"/>
            <w:szCs w:val="28"/>
          </w:rPr>
          <w:delText>en met</w:delText>
        </w:r>
      </w:del>
      <w:r>
        <w:rPr>
          <w:rFonts w:cs="Times New Roman"/>
          <w:color w:val="1C1C1C"/>
          <w:sz w:val="28"/>
          <w:szCs w:val="28"/>
        </w:rPr>
        <w:t xml:space="preserve"> directement dans la balise en écrivant « style » ou bien créer une balise &lt;style&gt;&lt;/style&gt; où on pourra écrire du CSS comme dans un script CSS de base mais il est plus conventionnel de les séparer même si je </w:t>
      </w:r>
      <w:ins w:id="313" w:author="Baobab Ingénierie" w:date="2020-06-16T15:31:00Z">
        <w:r w:rsidR="008B03CC">
          <w:rPr>
            <w:rFonts w:cs="Times New Roman"/>
            <w:color w:val="1C1C1C"/>
            <w:sz w:val="28"/>
            <w:szCs w:val="28"/>
          </w:rPr>
          <w:t xml:space="preserve">ne </w:t>
        </w:r>
      </w:ins>
      <w:r>
        <w:rPr>
          <w:rFonts w:cs="Times New Roman"/>
          <w:color w:val="1C1C1C"/>
          <w:sz w:val="28"/>
          <w:szCs w:val="28"/>
        </w:rPr>
        <w:t>l'ai pas fait pour des raisons de précisions dans le visuel.</w:t>
      </w:r>
    </w:p>
    <w:p w:rsidR="002D2501" w:rsidRDefault="002D2501">
      <w:pPr>
        <w:pStyle w:val="Standard"/>
        <w:rPr>
          <w:rFonts w:cs="Times New Roman"/>
          <w:color w:val="1C1C1C"/>
          <w:sz w:val="28"/>
          <w:szCs w:val="28"/>
        </w:rPr>
      </w:pPr>
    </w:p>
    <w:p w:rsidR="002D2501" w:rsidRDefault="00A30BF7">
      <w:pPr>
        <w:pStyle w:val="Standard"/>
        <w:rPr>
          <w:rFonts w:cs="Times New Roman"/>
          <w:color w:val="1C1C1C"/>
          <w:sz w:val="28"/>
          <w:szCs w:val="28"/>
        </w:rPr>
      </w:pPr>
      <w:r>
        <w:rPr>
          <w:rFonts w:cs="Times New Roman"/>
          <w:color w:val="1C1C1C"/>
          <w:sz w:val="28"/>
          <w:szCs w:val="28"/>
        </w:rPr>
        <w:t xml:space="preserve"> </w:t>
      </w:r>
    </w:p>
    <w:p w:rsidR="002D2501" w:rsidRDefault="002D2501">
      <w:pPr>
        <w:pStyle w:val="Standard"/>
        <w:rPr>
          <w:rFonts w:cs="Times New Roman"/>
          <w:color w:val="1C1C1C"/>
          <w:sz w:val="20"/>
          <w:szCs w:val="20"/>
        </w:rPr>
      </w:pPr>
    </w:p>
    <w:p w:rsidR="00A30BF7" w:rsidRDefault="00A30BF7">
      <w:pPr>
        <w:pStyle w:val="Standard"/>
        <w:rPr>
          <w:ins w:id="314" w:author="Baobab Ingénierie" w:date="2020-06-16T15:38:00Z"/>
          <w:rFonts w:cs="Times New Roman"/>
          <w:color w:val="1C1C1C"/>
          <w:sz w:val="28"/>
          <w:szCs w:val="28"/>
        </w:rPr>
      </w:pPr>
      <w:r>
        <w:rPr>
          <w:rFonts w:cs="Times New Roman"/>
          <w:color w:val="1C1C1C"/>
          <w:sz w:val="28"/>
          <w:szCs w:val="28"/>
        </w:rPr>
        <w:t xml:space="preserve">Voici le script de formulaire qui correspond à l'inscription des adhérents </w:t>
      </w:r>
      <w:ins w:id="315" w:author="Baobab Ingénierie" w:date="2020-06-16T15:31:00Z">
        <w:r>
          <w:rPr>
            <w:rFonts w:cs="Times New Roman"/>
            <w:color w:val="1C1C1C"/>
            <w:sz w:val="28"/>
            <w:szCs w:val="28"/>
          </w:rPr>
          <w:t>sur le</w:t>
        </w:r>
      </w:ins>
      <w:del w:id="316" w:author="Baobab Ingénierie" w:date="2020-06-16T15:31:00Z">
        <w:r w:rsidDel="00A30BF7">
          <w:rPr>
            <w:rFonts w:cs="Times New Roman"/>
            <w:color w:val="1C1C1C"/>
            <w:sz w:val="28"/>
            <w:szCs w:val="28"/>
          </w:rPr>
          <w:delText>au</w:delText>
        </w:r>
      </w:del>
      <w:r>
        <w:rPr>
          <w:rFonts w:cs="Times New Roman"/>
          <w:color w:val="1C1C1C"/>
          <w:sz w:val="28"/>
          <w:szCs w:val="28"/>
        </w:rPr>
        <w:t xml:space="preserve"> site qui est dans une balise form avec deux instructions primordiales pour le côté back-end qui sont action et method. </w:t>
      </w:r>
    </w:p>
    <w:p w:rsidR="00A30BF7" w:rsidRDefault="00A30BF7">
      <w:pPr>
        <w:pStyle w:val="Standard"/>
        <w:rPr>
          <w:ins w:id="317" w:author="Baobab Ingénierie" w:date="2020-06-16T15:38:00Z"/>
          <w:rFonts w:cs="Times New Roman"/>
          <w:color w:val="1C1C1C"/>
          <w:sz w:val="28"/>
          <w:szCs w:val="28"/>
        </w:rPr>
      </w:pPr>
    </w:p>
    <w:p w:rsidR="00A30BF7" w:rsidRDefault="00A30BF7">
      <w:pPr>
        <w:pStyle w:val="Standard"/>
        <w:rPr>
          <w:ins w:id="318" w:author="Baobab Ingénierie" w:date="2020-06-16T15:39:00Z"/>
          <w:rFonts w:cs="Times New Roman"/>
          <w:color w:val="1C1C1C"/>
          <w:sz w:val="28"/>
          <w:szCs w:val="28"/>
        </w:rPr>
      </w:pPr>
      <w:r>
        <w:rPr>
          <w:rFonts w:cs="Times New Roman"/>
          <w:color w:val="1C1C1C"/>
          <w:sz w:val="28"/>
          <w:szCs w:val="28"/>
        </w:rPr>
        <w:t>Action est pour définir le script php qui se chargera de la bonne rentrée des données par l'utilisateur</w:t>
      </w:r>
      <w:ins w:id="319" w:author="Baobab Ingénierie" w:date="2020-06-16T15:38:00Z">
        <w:r>
          <w:rPr>
            <w:rFonts w:cs="Times New Roman"/>
            <w:color w:val="1C1C1C"/>
            <w:sz w:val="28"/>
            <w:szCs w:val="28"/>
          </w:rPr>
          <w:t> :</w:t>
        </w:r>
      </w:ins>
      <w:r>
        <w:rPr>
          <w:rFonts w:cs="Times New Roman"/>
          <w:color w:val="1C1C1C"/>
          <w:sz w:val="28"/>
          <w:szCs w:val="28"/>
        </w:rPr>
        <w:t xml:space="preserve"> le mien est register_act.php et method est pour l'envoi des données </w:t>
      </w:r>
      <w:ins w:id="320" w:author="Baobab Ingénierie" w:date="2020-06-16T15:39:00Z">
        <w:r>
          <w:rPr>
            <w:rFonts w:cs="Times New Roman"/>
            <w:color w:val="1C1C1C"/>
            <w:sz w:val="28"/>
            <w:szCs w:val="28"/>
          </w:rPr>
          <w:t>au script</w:t>
        </w:r>
      </w:ins>
      <w:del w:id="321" w:author="Baobab Ingénierie" w:date="2020-06-16T15:39:00Z">
        <w:r w:rsidDel="00A30BF7">
          <w:rPr>
            <w:rFonts w:cs="Times New Roman"/>
            <w:color w:val="1C1C1C"/>
            <w:sz w:val="28"/>
            <w:szCs w:val="28"/>
          </w:rPr>
          <w:delText xml:space="preserve">dans l'url </w:delText>
        </w:r>
      </w:del>
      <w:ins w:id="322" w:author="Baobab Ingénierie" w:date="2020-06-16T15:39:00Z">
        <w:r>
          <w:rPr>
            <w:rFonts w:cs="Times New Roman"/>
            <w:color w:val="1C1C1C"/>
            <w:sz w:val="28"/>
            <w:szCs w:val="28"/>
          </w:rPr>
          <w:t xml:space="preserve"> </w:t>
        </w:r>
      </w:ins>
      <w:r>
        <w:rPr>
          <w:rFonts w:cs="Times New Roman"/>
          <w:color w:val="1C1C1C"/>
          <w:sz w:val="28"/>
          <w:szCs w:val="28"/>
        </w:rPr>
        <w:t xml:space="preserve">mais qui ne </w:t>
      </w:r>
      <w:del w:id="323" w:author="Baobab Ingénierie" w:date="2020-06-16T15:39:00Z">
        <w:r w:rsidDel="00A30BF7">
          <w:rPr>
            <w:rFonts w:cs="Times New Roman"/>
            <w:color w:val="1C1C1C"/>
            <w:sz w:val="28"/>
            <w:szCs w:val="28"/>
          </w:rPr>
          <w:delText xml:space="preserve">sera </w:delText>
        </w:r>
      </w:del>
      <w:ins w:id="324" w:author="Baobab Ingénierie" w:date="2020-06-16T15:39:00Z">
        <w:r>
          <w:rPr>
            <w:rFonts w:cs="Times New Roman"/>
            <w:color w:val="1C1C1C"/>
            <w:sz w:val="28"/>
            <w:szCs w:val="28"/>
          </w:rPr>
          <w:t xml:space="preserve">seront </w:t>
        </w:r>
      </w:ins>
      <w:r>
        <w:rPr>
          <w:rFonts w:cs="Times New Roman"/>
          <w:color w:val="1C1C1C"/>
          <w:sz w:val="28"/>
          <w:szCs w:val="28"/>
        </w:rPr>
        <w:t>pas visible</w:t>
      </w:r>
      <w:ins w:id="325" w:author="Baobab Ingénierie" w:date="2020-06-16T15:39:00Z">
        <w:r>
          <w:rPr>
            <w:rFonts w:cs="Times New Roman"/>
            <w:color w:val="1C1C1C"/>
            <w:sz w:val="28"/>
            <w:szCs w:val="28"/>
          </w:rPr>
          <w:t>s</w:t>
        </w:r>
      </w:ins>
      <w:r>
        <w:rPr>
          <w:rFonts w:cs="Times New Roman"/>
          <w:color w:val="1C1C1C"/>
          <w:sz w:val="28"/>
          <w:szCs w:val="28"/>
        </w:rPr>
        <w:t xml:space="preserve"> vue que l’instruction est post. </w:t>
      </w:r>
    </w:p>
    <w:p w:rsidR="00A30BF7" w:rsidRDefault="00A30BF7">
      <w:pPr>
        <w:pStyle w:val="Standard"/>
        <w:rPr>
          <w:ins w:id="326" w:author="Baobab Ingénierie" w:date="2020-06-16T15:39:00Z"/>
          <w:rFonts w:cs="Times New Roman"/>
          <w:color w:val="1C1C1C"/>
          <w:sz w:val="28"/>
          <w:szCs w:val="28"/>
        </w:rPr>
      </w:pPr>
    </w:p>
    <w:p w:rsidR="00A30BF7" w:rsidRDefault="00A30BF7">
      <w:pPr>
        <w:pStyle w:val="Standard"/>
        <w:rPr>
          <w:ins w:id="327" w:author="Baobab Ingénierie" w:date="2020-06-16T15:39:00Z"/>
          <w:rFonts w:cs="Times New Roman"/>
          <w:color w:val="1C1C1C"/>
          <w:sz w:val="28"/>
          <w:szCs w:val="28"/>
        </w:rPr>
      </w:pPr>
      <w:r>
        <w:rPr>
          <w:rFonts w:cs="Times New Roman"/>
          <w:color w:val="1C1C1C"/>
          <w:sz w:val="28"/>
          <w:szCs w:val="28"/>
        </w:rPr>
        <w:t>Ensuite dans ce formulaire j'ai mis différentes balises qui caractérisent un formulaire basique comme label, input et select. Le label est la légende</w:t>
      </w:r>
      <w:ins w:id="328" w:author="Baobab Ingénierie" w:date="2020-06-16T15:39:00Z">
        <w:r>
          <w:rPr>
            <w:rFonts w:cs="Times New Roman"/>
            <w:color w:val="1C1C1C"/>
            <w:sz w:val="28"/>
            <w:szCs w:val="28"/>
          </w:rPr>
          <w:t>,</w:t>
        </w:r>
      </w:ins>
      <w:r>
        <w:rPr>
          <w:rFonts w:cs="Times New Roman"/>
          <w:color w:val="1C1C1C"/>
          <w:sz w:val="28"/>
          <w:szCs w:val="28"/>
        </w:rPr>
        <w:t xml:space="preserve"> le titre qui sera </w:t>
      </w:r>
      <w:del w:id="329" w:author="Baobab Ingénierie" w:date="2020-06-16T15:39:00Z">
        <w:r w:rsidDel="00A30BF7">
          <w:rPr>
            <w:rFonts w:cs="Times New Roman"/>
            <w:color w:val="1C1C1C"/>
            <w:sz w:val="28"/>
            <w:szCs w:val="28"/>
          </w:rPr>
          <w:delText xml:space="preserve">associer </w:delText>
        </w:r>
      </w:del>
      <w:ins w:id="330" w:author="Baobab Ingénierie" w:date="2020-06-16T15:39:00Z">
        <w:r>
          <w:rPr>
            <w:rFonts w:cs="Times New Roman"/>
            <w:color w:val="1C1C1C"/>
            <w:sz w:val="28"/>
            <w:szCs w:val="28"/>
          </w:rPr>
          <w:t xml:space="preserve">associé </w:t>
        </w:r>
      </w:ins>
      <w:r>
        <w:rPr>
          <w:rFonts w:cs="Times New Roman"/>
          <w:color w:val="1C1C1C"/>
          <w:sz w:val="28"/>
          <w:szCs w:val="28"/>
        </w:rPr>
        <w:t xml:space="preserve">au champ qui sera </w:t>
      </w:r>
      <w:del w:id="331" w:author="Baobab Ingénierie" w:date="2020-06-16T15:39:00Z">
        <w:r w:rsidDel="00A30BF7">
          <w:rPr>
            <w:rFonts w:cs="Times New Roman"/>
            <w:color w:val="1C1C1C"/>
            <w:sz w:val="28"/>
            <w:szCs w:val="28"/>
          </w:rPr>
          <w:delText xml:space="preserve">le </w:delText>
        </w:r>
      </w:del>
      <w:ins w:id="332" w:author="Baobab Ingénierie" w:date="2020-06-16T15:39:00Z">
        <w:r>
          <w:rPr>
            <w:rFonts w:cs="Times New Roman"/>
            <w:color w:val="1C1C1C"/>
            <w:sz w:val="28"/>
            <w:szCs w:val="28"/>
          </w:rPr>
          <w:t>l’</w:t>
        </w:r>
      </w:ins>
      <w:r>
        <w:rPr>
          <w:rFonts w:cs="Times New Roman"/>
          <w:color w:val="1C1C1C"/>
          <w:sz w:val="28"/>
          <w:szCs w:val="28"/>
        </w:rPr>
        <w:t xml:space="preserve">input de type (texte, date, email...) et le select est la liste déroulante qui proposera plusieurs choix à l'utilisateur. </w:t>
      </w:r>
    </w:p>
    <w:p w:rsidR="00A30BF7" w:rsidRDefault="00A30BF7">
      <w:pPr>
        <w:pStyle w:val="Standard"/>
        <w:rPr>
          <w:ins w:id="333" w:author="Baobab Ingénierie" w:date="2020-06-16T15:39:00Z"/>
          <w:rFonts w:cs="Times New Roman"/>
          <w:color w:val="1C1C1C"/>
          <w:sz w:val="28"/>
          <w:szCs w:val="28"/>
        </w:rPr>
      </w:pPr>
    </w:p>
    <w:p w:rsidR="002D2501" w:rsidRDefault="00A30BF7">
      <w:pPr>
        <w:pStyle w:val="Standard"/>
        <w:rPr>
          <w:ins w:id="334" w:author="Baobab Ingénierie" w:date="2020-06-16T15:41:00Z"/>
          <w:rFonts w:cs="Times New Roman"/>
          <w:color w:val="1C1C1C"/>
          <w:sz w:val="28"/>
          <w:szCs w:val="28"/>
        </w:rPr>
      </w:pPr>
      <w:r>
        <w:rPr>
          <w:rFonts w:cs="Times New Roman"/>
          <w:color w:val="1C1C1C"/>
          <w:sz w:val="28"/>
          <w:szCs w:val="28"/>
        </w:rPr>
        <w:t xml:space="preserve">Dans l'input on y trouve des attributs comme name ou pattern le premier servira de </w:t>
      </w:r>
      <w:del w:id="335" w:author="Baobab Ingénierie" w:date="2020-06-16T15:40:00Z">
        <w:r w:rsidDel="00A30BF7">
          <w:rPr>
            <w:rFonts w:cs="Times New Roman"/>
            <w:color w:val="1C1C1C"/>
            <w:sz w:val="28"/>
            <w:szCs w:val="28"/>
          </w:rPr>
          <w:delText>reference</w:delText>
        </w:r>
      </w:del>
      <w:ins w:id="336" w:author="Baobab Ingénierie" w:date="2020-06-16T15:40:00Z">
        <w:r>
          <w:rPr>
            <w:rFonts w:cs="Times New Roman"/>
            <w:color w:val="1C1C1C"/>
            <w:sz w:val="28"/>
            <w:szCs w:val="28"/>
          </w:rPr>
          <w:t>référence</w:t>
        </w:r>
      </w:ins>
      <w:r>
        <w:rPr>
          <w:rFonts w:cs="Times New Roman"/>
          <w:color w:val="1C1C1C"/>
          <w:sz w:val="28"/>
          <w:szCs w:val="28"/>
        </w:rPr>
        <w:t xml:space="preserve"> lorsque le formulaire sera envoyé côté back-end au niveau des données </w:t>
      </w:r>
      <w:ins w:id="337" w:author="Baobab Ingénierie" w:date="2020-06-16T15:40:00Z">
        <w:r>
          <w:rPr>
            <w:rFonts w:cs="Times New Roman"/>
            <w:color w:val="1C1C1C"/>
            <w:sz w:val="28"/>
            <w:szCs w:val="28"/>
          </w:rPr>
          <w:t xml:space="preserve">et </w:t>
        </w:r>
      </w:ins>
      <w:r>
        <w:rPr>
          <w:rFonts w:cs="Times New Roman"/>
          <w:color w:val="1C1C1C"/>
          <w:sz w:val="28"/>
          <w:szCs w:val="28"/>
        </w:rPr>
        <w:t xml:space="preserve">le second quant à lui est uniquement </w:t>
      </w:r>
      <w:ins w:id="338" w:author="Baobab Ingénierie" w:date="2020-06-16T15:40:00Z">
        <w:r>
          <w:rPr>
            <w:rFonts w:cs="Times New Roman"/>
            <w:color w:val="1C1C1C"/>
            <w:sz w:val="28"/>
            <w:szCs w:val="28"/>
          </w:rPr>
          <w:t xml:space="preserve">utilisé </w:t>
        </w:r>
      </w:ins>
      <w:r>
        <w:rPr>
          <w:rFonts w:cs="Times New Roman"/>
          <w:color w:val="1C1C1C"/>
          <w:sz w:val="28"/>
          <w:szCs w:val="28"/>
        </w:rPr>
        <w:t xml:space="preserve">côté front-end </w:t>
      </w:r>
      <w:del w:id="339" w:author="Baobab Ingénierie" w:date="2020-06-16T15:40:00Z">
        <w:r w:rsidDel="00A30BF7">
          <w:rPr>
            <w:rFonts w:cs="Times New Roman"/>
            <w:color w:val="1C1C1C"/>
            <w:sz w:val="28"/>
            <w:szCs w:val="28"/>
          </w:rPr>
          <w:delText xml:space="preserve">qui </w:delText>
        </w:r>
      </w:del>
      <w:ins w:id="340" w:author="Baobab Ingénierie" w:date="2020-06-16T15:40:00Z">
        <w:r>
          <w:rPr>
            <w:rFonts w:cs="Times New Roman"/>
            <w:color w:val="1C1C1C"/>
            <w:sz w:val="28"/>
            <w:szCs w:val="28"/>
          </w:rPr>
          <w:t xml:space="preserve">et </w:t>
        </w:r>
      </w:ins>
      <w:r>
        <w:rPr>
          <w:rFonts w:cs="Times New Roman"/>
          <w:color w:val="1C1C1C"/>
          <w:sz w:val="28"/>
          <w:szCs w:val="28"/>
        </w:rPr>
        <w:t xml:space="preserve">sert à </w:t>
      </w:r>
      <w:del w:id="341" w:author="Baobab Ingénierie" w:date="2020-06-16T15:41:00Z">
        <w:r w:rsidDel="004C2A39">
          <w:rPr>
            <w:rFonts w:cs="Times New Roman"/>
            <w:color w:val="1C1C1C"/>
            <w:sz w:val="28"/>
            <w:szCs w:val="28"/>
          </w:rPr>
          <w:delText>restreindre</w:delText>
        </w:r>
      </w:del>
      <w:ins w:id="342" w:author="Baobab Ingénierie" w:date="2020-06-16T15:41:00Z">
        <w:r w:rsidR="004C2A39">
          <w:rPr>
            <w:rFonts w:cs="Times New Roman"/>
            <w:color w:val="1C1C1C"/>
            <w:sz w:val="28"/>
            <w:szCs w:val="28"/>
          </w:rPr>
          <w:t>contraindre,</w:t>
        </w:r>
      </w:ins>
      <w:r>
        <w:rPr>
          <w:rFonts w:cs="Times New Roman"/>
          <w:color w:val="1C1C1C"/>
          <w:sz w:val="28"/>
          <w:szCs w:val="28"/>
        </w:rPr>
        <w:t xml:space="preserve"> selon les paramètres que j'ai mis</w:t>
      </w:r>
      <w:ins w:id="343" w:author="Baobab Ingénierie" w:date="2020-06-16T15:41:00Z">
        <w:r w:rsidR="004C2A39">
          <w:rPr>
            <w:rFonts w:cs="Times New Roman"/>
            <w:color w:val="1C1C1C"/>
            <w:sz w:val="28"/>
            <w:szCs w:val="28"/>
          </w:rPr>
          <w:t>,</w:t>
        </w:r>
      </w:ins>
      <w:r>
        <w:rPr>
          <w:rFonts w:cs="Times New Roman"/>
          <w:color w:val="1C1C1C"/>
          <w:sz w:val="28"/>
          <w:szCs w:val="28"/>
        </w:rPr>
        <w:t xml:space="preserve"> l'utilisateur </w:t>
      </w:r>
      <w:ins w:id="344" w:author="Baobab Ingénierie" w:date="2020-06-16T15:41:00Z">
        <w:r w:rsidR="004C2A39">
          <w:rPr>
            <w:rFonts w:cs="Times New Roman"/>
            <w:color w:val="1C1C1C"/>
            <w:sz w:val="28"/>
            <w:szCs w:val="28"/>
          </w:rPr>
          <w:t>à ne pas</w:t>
        </w:r>
      </w:ins>
      <w:del w:id="345" w:author="Baobab Ingénierie" w:date="2020-06-16T15:41:00Z">
        <w:r w:rsidDel="004C2A39">
          <w:rPr>
            <w:rFonts w:cs="Times New Roman"/>
            <w:color w:val="1C1C1C"/>
            <w:sz w:val="28"/>
            <w:szCs w:val="28"/>
          </w:rPr>
          <w:delText>de</w:delText>
        </w:r>
      </w:del>
      <w:r>
        <w:rPr>
          <w:rFonts w:cs="Times New Roman"/>
          <w:color w:val="1C1C1C"/>
          <w:sz w:val="28"/>
          <w:szCs w:val="28"/>
        </w:rPr>
        <w:t xml:space="preserve"> mettre des données que je juge erronées et hors limite</w:t>
      </w:r>
      <w:ins w:id="346" w:author="Baobab Ingénierie" w:date="2020-06-16T15:41:00Z">
        <w:r w:rsidR="004C2A39">
          <w:rPr>
            <w:rFonts w:cs="Times New Roman"/>
            <w:color w:val="1C1C1C"/>
            <w:sz w:val="28"/>
            <w:szCs w:val="28"/>
          </w:rPr>
          <w:t> :</w:t>
        </w:r>
      </w:ins>
      <w:r>
        <w:rPr>
          <w:rFonts w:cs="Times New Roman"/>
          <w:color w:val="1C1C1C"/>
          <w:sz w:val="28"/>
          <w:szCs w:val="28"/>
        </w:rPr>
        <w:t xml:space="preserve"> comme pour le nom où j'autorise uniquement des lettres et un tiret pour les prénoms composés avec une limite minimale de 3 caractères à 30 maximum.</w:t>
      </w:r>
    </w:p>
    <w:p w:rsidR="004C2A39" w:rsidRDefault="004C2A39">
      <w:pPr>
        <w:pStyle w:val="Standard"/>
        <w:rPr>
          <w:rFonts w:cs="Times New Roman"/>
          <w:color w:val="1C1C1C"/>
          <w:sz w:val="28"/>
          <w:szCs w:val="28"/>
        </w:rPr>
      </w:pPr>
    </w:p>
    <w:p w:rsidR="002D2501" w:rsidRDefault="00A30BF7">
      <w:pPr>
        <w:pStyle w:val="Standard"/>
        <w:rPr>
          <w:rFonts w:cs="Times New Roman"/>
          <w:color w:val="1C1C1C"/>
          <w:sz w:val="20"/>
          <w:szCs w:val="20"/>
        </w:rPr>
      </w:pPr>
      <w:r>
        <w:rPr>
          <w:rFonts w:cs="Times New Roman"/>
          <w:color w:val="1C1C1C"/>
          <w:sz w:val="20"/>
          <w:szCs w:val="20"/>
        </w:rPr>
        <w:t>&lt;div class="container"&gt;</w:t>
      </w:r>
    </w:p>
    <w:p w:rsidR="002D2501" w:rsidRDefault="00A30BF7">
      <w:pPr>
        <w:pStyle w:val="Standard"/>
        <w:rPr>
          <w:rFonts w:cs="Times New Roman"/>
          <w:color w:val="1C1C1C"/>
          <w:sz w:val="20"/>
          <w:szCs w:val="20"/>
        </w:rPr>
      </w:pPr>
      <w:r>
        <w:rPr>
          <w:rFonts w:cs="Times New Roman"/>
          <w:color w:val="1C1C1C"/>
          <w:sz w:val="20"/>
          <w:szCs w:val="20"/>
        </w:rPr>
        <w:t xml:space="preserve">  &lt;h1 class="mt-3"&gt;Formulaire d'inscription&lt;/h1&gt;</w:t>
      </w:r>
    </w:p>
    <w:p w:rsidR="002D2501" w:rsidRDefault="00A30BF7">
      <w:pPr>
        <w:pStyle w:val="Standard"/>
        <w:rPr>
          <w:rFonts w:cs="Times New Roman"/>
          <w:color w:val="1C1C1C"/>
          <w:sz w:val="20"/>
          <w:szCs w:val="20"/>
        </w:rPr>
      </w:pPr>
      <w:r>
        <w:rPr>
          <w:rFonts w:cs="Times New Roman"/>
          <w:color w:val="1C1C1C"/>
          <w:sz w:val="20"/>
          <w:szCs w:val="20"/>
        </w:rPr>
        <w:t xml:space="preserve">  &lt;form action="register_act.php" method="post"&gt;</w:t>
      </w:r>
    </w:p>
    <w:p w:rsidR="002D2501" w:rsidRDefault="00A30BF7">
      <w:pPr>
        <w:pStyle w:val="Standard"/>
        <w:rPr>
          <w:rFonts w:cs="Times New Roman"/>
          <w:color w:val="1C1C1C"/>
          <w:sz w:val="20"/>
          <w:szCs w:val="20"/>
        </w:rPr>
      </w:pPr>
      <w:r>
        <w:rPr>
          <w:rFonts w:cs="Times New Roman"/>
          <w:color w:val="1C1C1C"/>
          <w:sz w:val="20"/>
          <w:szCs w:val="20"/>
        </w:rPr>
        <w:t xml:space="preserve">  </w:t>
      </w:r>
      <w:r>
        <w:rPr>
          <w:rFonts w:cs="Times New Roman"/>
          <w:color w:val="1C1C1C"/>
          <w:sz w:val="20"/>
          <w:szCs w:val="20"/>
        </w:rPr>
        <w:tab/>
        <w:t>&lt;div class="form-group"&gt;</w:t>
      </w:r>
    </w:p>
    <w:p w:rsidR="002D2501" w:rsidRDefault="00A30BF7">
      <w:pPr>
        <w:pStyle w:val="Standard"/>
        <w:rPr>
          <w:rFonts w:cs="Times New Roman"/>
          <w:color w:val="1C1C1C"/>
          <w:sz w:val="20"/>
          <w:szCs w:val="20"/>
        </w:rPr>
      </w:pPr>
      <w:r>
        <w:rPr>
          <w:rFonts w:cs="Times New Roman"/>
          <w:color w:val="1C1C1C"/>
          <w:sz w:val="20"/>
          <w:szCs w:val="20"/>
        </w:rPr>
        <w:t xml:space="preserve">  </w:t>
      </w:r>
      <w:r>
        <w:rPr>
          <w:rFonts w:cs="Times New Roman"/>
          <w:color w:val="1C1C1C"/>
          <w:sz w:val="20"/>
          <w:szCs w:val="20"/>
        </w:rPr>
        <w:tab/>
      </w:r>
      <w:r>
        <w:rPr>
          <w:rFonts w:cs="Times New Roman"/>
          <w:color w:val="1C1C1C"/>
          <w:sz w:val="20"/>
          <w:szCs w:val="20"/>
        </w:rPr>
        <w:tab/>
        <w:t>&lt;label for="fname"&gt;</w:t>
      </w:r>
    </w:p>
    <w:p w:rsidR="002D2501" w:rsidRDefault="00A30BF7">
      <w:pPr>
        <w:pStyle w:val="Standard"/>
        <w:rPr>
          <w:rFonts w:cs="Times New Roman"/>
          <w:color w:val="1C1C1C"/>
          <w:sz w:val="20"/>
          <w:szCs w:val="20"/>
        </w:rPr>
      </w:pPr>
      <w:r>
        <w:rPr>
          <w:rFonts w:cs="Times New Roman"/>
          <w:color w:val="1C1C1C"/>
          <w:sz w:val="20"/>
          <w:szCs w:val="20"/>
        </w:rPr>
        <w:t xml:space="preserve">  </w:t>
      </w:r>
      <w:r>
        <w:rPr>
          <w:rFonts w:cs="Times New Roman"/>
          <w:color w:val="1C1C1C"/>
          <w:sz w:val="20"/>
          <w:szCs w:val="20"/>
        </w:rPr>
        <w:tab/>
      </w:r>
      <w:r>
        <w:rPr>
          <w:rFonts w:cs="Times New Roman"/>
          <w:color w:val="1C1C1C"/>
          <w:sz w:val="20"/>
          <w:szCs w:val="20"/>
        </w:rPr>
        <w:tab/>
      </w:r>
      <w:r>
        <w:rPr>
          <w:rFonts w:cs="Times New Roman"/>
          <w:color w:val="1C1C1C"/>
          <w:sz w:val="20"/>
          <w:szCs w:val="20"/>
        </w:rPr>
        <w:tab/>
        <w:t>Prenom</w:t>
      </w:r>
    </w:p>
    <w:p w:rsidR="002D2501" w:rsidRDefault="00A30BF7">
      <w:pPr>
        <w:pStyle w:val="Standard"/>
        <w:rPr>
          <w:rFonts w:cs="Times New Roman"/>
          <w:color w:val="1C1C1C"/>
          <w:sz w:val="20"/>
          <w:szCs w:val="20"/>
        </w:rPr>
      </w:pPr>
      <w:r>
        <w:rPr>
          <w:rFonts w:cs="Times New Roman"/>
          <w:color w:val="1C1C1C"/>
          <w:sz w:val="20"/>
          <w:szCs w:val="20"/>
        </w:rPr>
        <w:t xml:space="preserve">  </w:t>
      </w:r>
      <w:r>
        <w:rPr>
          <w:rFonts w:cs="Times New Roman"/>
          <w:color w:val="1C1C1C"/>
          <w:sz w:val="20"/>
          <w:szCs w:val="20"/>
        </w:rPr>
        <w:tab/>
      </w:r>
      <w:r>
        <w:rPr>
          <w:rFonts w:cs="Times New Roman"/>
          <w:color w:val="1C1C1C"/>
          <w:sz w:val="20"/>
          <w:szCs w:val="20"/>
        </w:rPr>
        <w:tab/>
        <w:t>&lt;/label&gt;</w:t>
      </w:r>
    </w:p>
    <w:p w:rsidR="002D2501" w:rsidRDefault="00A30BF7">
      <w:pPr>
        <w:pStyle w:val="Standard"/>
        <w:rPr>
          <w:rFonts w:cs="Times New Roman"/>
          <w:color w:val="1C1C1C"/>
          <w:sz w:val="20"/>
          <w:szCs w:val="20"/>
        </w:rPr>
      </w:pPr>
      <w:r>
        <w:rPr>
          <w:rFonts w:cs="Times New Roman"/>
          <w:color w:val="1C1C1C"/>
          <w:sz w:val="20"/>
          <w:szCs w:val="20"/>
        </w:rPr>
        <w:t xml:space="preserve">  </w:t>
      </w:r>
      <w:r>
        <w:rPr>
          <w:rFonts w:cs="Times New Roman"/>
          <w:color w:val="1C1C1C"/>
          <w:sz w:val="20"/>
          <w:szCs w:val="20"/>
        </w:rPr>
        <w:tab/>
      </w:r>
      <w:r>
        <w:rPr>
          <w:rFonts w:cs="Times New Roman"/>
          <w:color w:val="1C1C1C"/>
          <w:sz w:val="20"/>
          <w:szCs w:val="20"/>
        </w:rPr>
        <w:tab/>
        <w:t>&lt;input type="text" id="fname" name="fname" class="form-control" maxlength="30"</w:t>
      </w:r>
    </w:p>
    <w:p w:rsidR="002D2501" w:rsidRDefault="00A30BF7">
      <w:pPr>
        <w:pStyle w:val="Standard"/>
        <w:rPr>
          <w:rFonts w:cs="Times New Roman"/>
          <w:color w:val="1C1C1C"/>
          <w:sz w:val="20"/>
          <w:szCs w:val="20"/>
        </w:rPr>
      </w:pPr>
      <w:r>
        <w:rPr>
          <w:rFonts w:cs="Times New Roman"/>
          <w:color w:val="1C1C1C"/>
          <w:sz w:val="20"/>
          <w:szCs w:val="20"/>
        </w:rPr>
        <w:t xml:space="preserve">  </w:t>
      </w:r>
      <w:r>
        <w:rPr>
          <w:rFonts w:cs="Times New Roman"/>
          <w:color w:val="1C1C1C"/>
          <w:sz w:val="20"/>
          <w:szCs w:val="20"/>
        </w:rPr>
        <w:tab/>
      </w:r>
      <w:r>
        <w:rPr>
          <w:rFonts w:cs="Times New Roman"/>
          <w:color w:val="1C1C1C"/>
          <w:sz w:val="20"/>
          <w:szCs w:val="20"/>
        </w:rPr>
        <w:tab/>
        <w:t xml:space="preserve"> pattern="[A-Za-zàâäéèêëôöîïûü\- ]{3,30}" required&gt;</w:t>
      </w:r>
    </w:p>
    <w:p w:rsidR="002D2501" w:rsidRDefault="00A30BF7">
      <w:pPr>
        <w:pStyle w:val="Standard"/>
        <w:rPr>
          <w:rFonts w:cs="Times New Roman"/>
          <w:color w:val="1C1C1C"/>
          <w:sz w:val="20"/>
          <w:szCs w:val="20"/>
        </w:rPr>
      </w:pPr>
      <w:r>
        <w:rPr>
          <w:rFonts w:cs="Times New Roman"/>
          <w:color w:val="1C1C1C"/>
          <w:sz w:val="20"/>
          <w:szCs w:val="20"/>
        </w:rPr>
        <w:t xml:space="preserve">  </w:t>
      </w:r>
      <w:r>
        <w:rPr>
          <w:rFonts w:cs="Times New Roman"/>
          <w:color w:val="1C1C1C"/>
          <w:sz w:val="20"/>
          <w:szCs w:val="20"/>
        </w:rPr>
        <w:tab/>
        <w:t>&lt;/div&gt;</w:t>
      </w:r>
    </w:p>
    <w:p w:rsidR="002D2501" w:rsidRDefault="00A30BF7">
      <w:pPr>
        <w:pStyle w:val="Standard"/>
        <w:rPr>
          <w:rFonts w:cs="Times New Roman"/>
          <w:color w:val="1C1C1C"/>
          <w:sz w:val="20"/>
          <w:szCs w:val="20"/>
        </w:rPr>
      </w:pPr>
      <w:r>
        <w:rPr>
          <w:rFonts w:cs="Times New Roman"/>
          <w:color w:val="1C1C1C"/>
          <w:sz w:val="20"/>
          <w:szCs w:val="20"/>
        </w:rPr>
        <w:t xml:space="preserve">  </w:t>
      </w:r>
      <w:r>
        <w:rPr>
          <w:rFonts w:cs="Times New Roman"/>
          <w:color w:val="1C1C1C"/>
          <w:sz w:val="20"/>
          <w:szCs w:val="20"/>
        </w:rPr>
        <w:tab/>
        <w:t>&lt;div class="form-group"&gt;</w:t>
      </w:r>
    </w:p>
    <w:p w:rsidR="002D2501" w:rsidRDefault="00A30BF7">
      <w:pPr>
        <w:pStyle w:val="Standard"/>
        <w:rPr>
          <w:rFonts w:cs="Times New Roman"/>
          <w:color w:val="1C1C1C"/>
          <w:sz w:val="20"/>
          <w:szCs w:val="20"/>
        </w:rPr>
      </w:pPr>
      <w:r>
        <w:rPr>
          <w:rFonts w:cs="Times New Roman"/>
          <w:color w:val="1C1C1C"/>
          <w:sz w:val="20"/>
          <w:szCs w:val="20"/>
        </w:rPr>
        <w:t xml:space="preserve">  </w:t>
      </w:r>
      <w:r>
        <w:rPr>
          <w:rFonts w:cs="Times New Roman"/>
          <w:color w:val="1C1C1C"/>
          <w:sz w:val="20"/>
          <w:szCs w:val="20"/>
        </w:rPr>
        <w:tab/>
      </w:r>
      <w:r>
        <w:rPr>
          <w:rFonts w:cs="Times New Roman"/>
          <w:color w:val="1C1C1C"/>
          <w:sz w:val="20"/>
          <w:szCs w:val="20"/>
        </w:rPr>
        <w:tab/>
        <w:t>&lt;label for="mail"&gt;Email&lt;/label&gt;</w:t>
      </w:r>
    </w:p>
    <w:p w:rsidR="002D2501" w:rsidRDefault="00A30BF7">
      <w:pPr>
        <w:pStyle w:val="Standard"/>
        <w:rPr>
          <w:rFonts w:cs="Times New Roman"/>
          <w:color w:val="1C1C1C"/>
          <w:sz w:val="20"/>
          <w:szCs w:val="20"/>
        </w:rPr>
      </w:pPr>
      <w:r>
        <w:rPr>
          <w:rFonts w:cs="Times New Roman"/>
          <w:color w:val="1C1C1C"/>
          <w:sz w:val="20"/>
          <w:szCs w:val="20"/>
        </w:rPr>
        <w:t xml:space="preserve">  </w:t>
      </w:r>
      <w:r>
        <w:rPr>
          <w:rFonts w:cs="Times New Roman"/>
          <w:color w:val="1C1C1C"/>
          <w:sz w:val="20"/>
          <w:szCs w:val="20"/>
        </w:rPr>
        <w:tab/>
      </w:r>
      <w:r>
        <w:rPr>
          <w:rFonts w:cs="Times New Roman"/>
          <w:color w:val="1C1C1C"/>
          <w:sz w:val="20"/>
          <w:szCs w:val="20"/>
        </w:rPr>
        <w:tab/>
        <w:t>&lt;input type="email" name="mail" id="mail" required="" class="form-control"&gt;</w:t>
      </w:r>
    </w:p>
    <w:p w:rsidR="002D2501" w:rsidRDefault="00A30BF7">
      <w:pPr>
        <w:pStyle w:val="Standard"/>
        <w:rPr>
          <w:rFonts w:cs="Times New Roman"/>
          <w:color w:val="1C1C1C"/>
          <w:sz w:val="20"/>
          <w:szCs w:val="20"/>
        </w:rPr>
      </w:pPr>
      <w:r>
        <w:rPr>
          <w:rFonts w:cs="Times New Roman"/>
          <w:color w:val="1C1C1C"/>
          <w:sz w:val="20"/>
          <w:szCs w:val="20"/>
        </w:rPr>
        <w:t xml:space="preserve">  </w:t>
      </w:r>
      <w:r>
        <w:rPr>
          <w:rFonts w:cs="Times New Roman"/>
          <w:color w:val="1C1C1C"/>
          <w:sz w:val="20"/>
          <w:szCs w:val="20"/>
        </w:rPr>
        <w:tab/>
        <w:t>&lt;/div&gt;</w:t>
      </w:r>
    </w:p>
    <w:p w:rsidR="002D2501" w:rsidRDefault="00A30BF7">
      <w:pPr>
        <w:pStyle w:val="Standard"/>
        <w:rPr>
          <w:rFonts w:cs="Times New Roman"/>
          <w:color w:val="1C1C1C"/>
          <w:sz w:val="20"/>
          <w:szCs w:val="20"/>
        </w:rPr>
      </w:pPr>
      <w:r>
        <w:rPr>
          <w:rFonts w:cs="Times New Roman"/>
          <w:color w:val="1C1C1C"/>
          <w:sz w:val="20"/>
          <w:szCs w:val="20"/>
        </w:rPr>
        <w:t xml:space="preserve">    &lt;div class="form-group"&gt;</w:t>
      </w:r>
    </w:p>
    <w:p w:rsidR="002D2501" w:rsidRDefault="00A30BF7">
      <w:pPr>
        <w:pStyle w:val="Standard"/>
        <w:rPr>
          <w:rFonts w:cs="Times New Roman"/>
          <w:color w:val="1C1C1C"/>
          <w:sz w:val="20"/>
          <w:szCs w:val="20"/>
        </w:rPr>
      </w:pPr>
      <w:r>
        <w:rPr>
          <w:rFonts w:cs="Times New Roman"/>
          <w:color w:val="1C1C1C"/>
          <w:sz w:val="20"/>
          <w:szCs w:val="20"/>
        </w:rPr>
        <w:t xml:space="preserve">      &lt;label for="mail"&gt;Numéro de téléphone&lt;/label&gt;</w:t>
      </w:r>
    </w:p>
    <w:p w:rsidR="002D2501" w:rsidRDefault="00A30BF7">
      <w:pPr>
        <w:pStyle w:val="Standard"/>
        <w:rPr>
          <w:rFonts w:cs="Times New Roman"/>
          <w:color w:val="1C1C1C"/>
          <w:sz w:val="20"/>
          <w:szCs w:val="20"/>
        </w:rPr>
      </w:pPr>
      <w:r>
        <w:rPr>
          <w:rFonts w:cs="Times New Roman"/>
          <w:color w:val="1C1C1C"/>
          <w:sz w:val="20"/>
          <w:szCs w:val="20"/>
        </w:rPr>
        <w:t xml:space="preserve">      &lt;input type="text" name="phone" id="phone" class="form-control"&gt;</w:t>
      </w:r>
    </w:p>
    <w:p w:rsidR="002D2501" w:rsidRDefault="00A30BF7">
      <w:pPr>
        <w:pStyle w:val="Standard"/>
        <w:rPr>
          <w:rFonts w:cs="Times New Roman"/>
          <w:color w:val="1C1C1C"/>
          <w:sz w:val="20"/>
          <w:szCs w:val="20"/>
        </w:rPr>
      </w:pPr>
      <w:r>
        <w:rPr>
          <w:rFonts w:cs="Times New Roman"/>
          <w:color w:val="1C1C1C"/>
          <w:sz w:val="20"/>
          <w:szCs w:val="20"/>
        </w:rPr>
        <w:t xml:space="preserve">    &lt;/div&gt;</w:t>
      </w:r>
    </w:p>
    <w:p w:rsidR="002D2501" w:rsidRDefault="00A30BF7">
      <w:pPr>
        <w:pStyle w:val="Standard"/>
        <w:rPr>
          <w:rFonts w:cs="Times New Roman"/>
          <w:color w:val="1C1C1C"/>
          <w:sz w:val="20"/>
          <w:szCs w:val="20"/>
        </w:rPr>
      </w:pPr>
      <w:r>
        <w:rPr>
          <w:rFonts w:cs="Times New Roman"/>
          <w:color w:val="1C1C1C"/>
          <w:sz w:val="20"/>
          <w:szCs w:val="20"/>
        </w:rPr>
        <w:t xml:space="preserve">  </w:t>
      </w:r>
      <w:r>
        <w:rPr>
          <w:rFonts w:cs="Times New Roman"/>
          <w:color w:val="1C1C1C"/>
          <w:sz w:val="20"/>
          <w:szCs w:val="20"/>
        </w:rPr>
        <w:tab/>
        <w:t>&lt;div class="form-group"&gt;</w:t>
      </w:r>
    </w:p>
    <w:p w:rsidR="002D2501" w:rsidRDefault="00A30BF7">
      <w:pPr>
        <w:pStyle w:val="Standard"/>
        <w:rPr>
          <w:rFonts w:cs="Times New Roman"/>
          <w:color w:val="1C1C1C"/>
          <w:sz w:val="20"/>
          <w:szCs w:val="20"/>
        </w:rPr>
      </w:pPr>
      <w:r>
        <w:rPr>
          <w:rFonts w:cs="Times New Roman"/>
          <w:color w:val="1C1C1C"/>
          <w:sz w:val="20"/>
          <w:szCs w:val="20"/>
        </w:rPr>
        <w:t xml:space="preserve">  </w:t>
      </w:r>
      <w:r>
        <w:rPr>
          <w:rFonts w:cs="Times New Roman"/>
          <w:color w:val="1C1C1C"/>
          <w:sz w:val="20"/>
          <w:szCs w:val="20"/>
        </w:rPr>
        <w:tab/>
      </w:r>
      <w:r>
        <w:rPr>
          <w:rFonts w:cs="Times New Roman"/>
          <w:color w:val="1C1C1C"/>
          <w:sz w:val="20"/>
          <w:szCs w:val="20"/>
        </w:rPr>
        <w:tab/>
        <w:t>&lt;label for="dob"&gt;Date de naissance&lt;/label&gt;</w:t>
      </w:r>
    </w:p>
    <w:p w:rsidR="002D2501" w:rsidRDefault="00A30BF7">
      <w:pPr>
        <w:pStyle w:val="Standard"/>
        <w:rPr>
          <w:rFonts w:cs="Times New Roman"/>
          <w:color w:val="1C1C1C"/>
          <w:sz w:val="20"/>
          <w:szCs w:val="20"/>
        </w:rPr>
      </w:pPr>
      <w:r>
        <w:rPr>
          <w:rFonts w:cs="Times New Roman"/>
          <w:color w:val="1C1C1C"/>
          <w:sz w:val="20"/>
          <w:szCs w:val="20"/>
        </w:rPr>
        <w:t xml:space="preserve">  </w:t>
      </w:r>
      <w:r>
        <w:rPr>
          <w:rFonts w:cs="Times New Roman"/>
          <w:color w:val="1C1C1C"/>
          <w:sz w:val="20"/>
          <w:szCs w:val="20"/>
        </w:rPr>
        <w:tab/>
      </w:r>
      <w:r>
        <w:rPr>
          <w:rFonts w:cs="Times New Roman"/>
          <w:color w:val="1C1C1C"/>
          <w:sz w:val="20"/>
          <w:szCs w:val="20"/>
        </w:rPr>
        <w:tab/>
        <w:t>&lt;input type="date" name="dob" id="dob" pattern="[0-9]{4}-(0[1-9]|1[012])-(0[1-9]|1[0-9]|2[0-9]|3[01])" class="form-control"&gt;</w:t>
      </w:r>
    </w:p>
    <w:p w:rsidR="002D2501" w:rsidRDefault="00A30BF7">
      <w:pPr>
        <w:pStyle w:val="Standard"/>
        <w:rPr>
          <w:rFonts w:cs="Times New Roman"/>
          <w:color w:val="1C1C1C"/>
          <w:sz w:val="20"/>
          <w:szCs w:val="20"/>
        </w:rPr>
      </w:pPr>
      <w:r>
        <w:rPr>
          <w:rFonts w:cs="Times New Roman"/>
          <w:color w:val="1C1C1C"/>
          <w:sz w:val="20"/>
          <w:szCs w:val="20"/>
        </w:rPr>
        <w:t xml:space="preserve">  </w:t>
      </w:r>
      <w:r>
        <w:rPr>
          <w:rFonts w:cs="Times New Roman"/>
          <w:color w:val="1C1C1C"/>
          <w:sz w:val="20"/>
          <w:szCs w:val="20"/>
        </w:rPr>
        <w:tab/>
        <w:t>&lt;/div&gt;</w:t>
      </w:r>
    </w:p>
    <w:p w:rsidR="002D2501" w:rsidRDefault="00A30BF7">
      <w:pPr>
        <w:pStyle w:val="Standard"/>
        <w:rPr>
          <w:rFonts w:cs="Times New Roman"/>
          <w:color w:val="1C1C1C"/>
          <w:sz w:val="20"/>
          <w:szCs w:val="20"/>
        </w:rPr>
      </w:pPr>
      <w:r>
        <w:rPr>
          <w:rFonts w:cs="Times New Roman"/>
          <w:color w:val="1C1C1C"/>
          <w:sz w:val="20"/>
          <w:szCs w:val="20"/>
        </w:rPr>
        <w:t xml:space="preserve">    &lt;div class="form-group"&gt;</w:t>
      </w:r>
    </w:p>
    <w:p w:rsidR="002D2501" w:rsidRDefault="00A30BF7">
      <w:pPr>
        <w:pStyle w:val="Standard"/>
        <w:rPr>
          <w:rFonts w:cs="Times New Roman"/>
          <w:color w:val="1C1C1C"/>
          <w:sz w:val="20"/>
          <w:szCs w:val="20"/>
        </w:rPr>
      </w:pPr>
      <w:r>
        <w:rPr>
          <w:rFonts w:cs="Times New Roman"/>
          <w:color w:val="1C1C1C"/>
          <w:sz w:val="20"/>
          <w:szCs w:val="20"/>
        </w:rPr>
        <w:t xml:space="preserve">            &lt;label for="reg_id" class="mt-3"&gt;Région: &lt;/label&gt;</w:t>
      </w:r>
    </w:p>
    <w:p w:rsidR="002D2501" w:rsidRDefault="00A30BF7">
      <w:pPr>
        <w:pStyle w:val="Standard"/>
        <w:rPr>
          <w:rFonts w:cs="Times New Roman"/>
          <w:color w:val="1C1C1C"/>
          <w:sz w:val="20"/>
          <w:szCs w:val="20"/>
        </w:rPr>
      </w:pPr>
      <w:r>
        <w:rPr>
          <w:rFonts w:cs="Times New Roman"/>
          <w:color w:val="1C1C1C"/>
          <w:sz w:val="20"/>
          <w:szCs w:val="20"/>
        </w:rPr>
        <w:t xml:space="preserve">        &lt;select id="reg_id" name="reg_id" class="form-control"&gt;</w:t>
      </w:r>
    </w:p>
    <w:p w:rsidR="002D2501" w:rsidRDefault="00A30BF7">
      <w:pPr>
        <w:pStyle w:val="Standard"/>
        <w:rPr>
          <w:rFonts w:cs="Times New Roman"/>
          <w:color w:val="1C1C1C"/>
          <w:sz w:val="20"/>
          <w:szCs w:val="20"/>
        </w:rPr>
      </w:pPr>
      <w:r>
        <w:rPr>
          <w:rFonts w:cs="Times New Roman"/>
          <w:color w:val="1C1C1C"/>
          <w:sz w:val="20"/>
          <w:szCs w:val="20"/>
        </w:rPr>
        <w:t xml:space="preserve">            &lt;option&gt;--Sélectionnez votre région--&lt;/option&gt;</w:t>
      </w:r>
    </w:p>
    <w:p w:rsidR="002D2501" w:rsidRDefault="00A30BF7">
      <w:pPr>
        <w:pStyle w:val="Standard"/>
        <w:rPr>
          <w:rFonts w:cs="Times New Roman"/>
          <w:color w:val="1C1C1C"/>
          <w:sz w:val="20"/>
          <w:szCs w:val="20"/>
        </w:rPr>
      </w:pPr>
      <w:r>
        <w:rPr>
          <w:rFonts w:cs="Times New Roman"/>
          <w:color w:val="1C1C1C"/>
          <w:sz w:val="20"/>
          <w:szCs w:val="20"/>
        </w:rPr>
        <w:t xml:space="preserve">            &lt;?php</w:t>
      </w:r>
    </w:p>
    <w:p w:rsidR="002D2501" w:rsidRDefault="00A30BF7">
      <w:pPr>
        <w:pStyle w:val="Standard"/>
        <w:rPr>
          <w:rFonts w:cs="Times New Roman"/>
          <w:color w:val="1C1C1C"/>
          <w:sz w:val="20"/>
          <w:szCs w:val="20"/>
        </w:rPr>
      </w:pPr>
      <w:r>
        <w:rPr>
          <w:rFonts w:cs="Times New Roman"/>
          <w:color w:val="1C1C1C"/>
          <w:sz w:val="20"/>
          <w:szCs w:val="20"/>
        </w:rPr>
        <w:t xml:space="preserve">            $val = $conn-&gt;query('SELECT reg_id, regionName FROM region ORDER BY reg_id');</w:t>
      </w:r>
    </w:p>
    <w:p w:rsidR="002D2501" w:rsidRDefault="00A30BF7">
      <w:pPr>
        <w:pStyle w:val="Standard"/>
        <w:rPr>
          <w:rFonts w:cs="Times New Roman"/>
          <w:color w:val="1C1C1C"/>
          <w:sz w:val="20"/>
          <w:szCs w:val="20"/>
        </w:rPr>
      </w:pPr>
      <w:r>
        <w:rPr>
          <w:rFonts w:cs="Times New Roman"/>
          <w:color w:val="1C1C1C"/>
          <w:sz w:val="20"/>
          <w:szCs w:val="20"/>
        </w:rPr>
        <w:t xml:space="preserve">            $html='';</w:t>
      </w:r>
    </w:p>
    <w:p w:rsidR="002D2501" w:rsidRDefault="00A30BF7">
      <w:pPr>
        <w:pStyle w:val="Standard"/>
        <w:rPr>
          <w:rFonts w:cs="Times New Roman"/>
          <w:color w:val="1C1C1C"/>
          <w:sz w:val="20"/>
          <w:szCs w:val="20"/>
        </w:rPr>
      </w:pPr>
      <w:r>
        <w:rPr>
          <w:rFonts w:cs="Times New Roman"/>
          <w:color w:val="1C1C1C"/>
          <w:sz w:val="20"/>
          <w:szCs w:val="20"/>
        </w:rPr>
        <w:lastRenderedPageBreak/>
        <w:t xml:space="preserve">            foreach ($val as $row1) {</w:t>
      </w:r>
    </w:p>
    <w:p w:rsidR="002D2501" w:rsidRDefault="00A30BF7">
      <w:pPr>
        <w:pStyle w:val="Standard"/>
        <w:rPr>
          <w:rFonts w:cs="Times New Roman"/>
          <w:color w:val="1C1C1C"/>
          <w:sz w:val="20"/>
          <w:szCs w:val="20"/>
        </w:rPr>
      </w:pPr>
      <w:r>
        <w:rPr>
          <w:rFonts w:cs="Times New Roman"/>
          <w:color w:val="1C1C1C"/>
          <w:sz w:val="20"/>
          <w:szCs w:val="20"/>
        </w:rPr>
        <w:t xml:space="preserve">                $html .= '&lt;option value="'.$row1['reg_id'].'"&gt;'.$row1['regionName'].'&lt;/option&gt;';</w:t>
      </w:r>
    </w:p>
    <w:p w:rsidR="002D2501" w:rsidRDefault="00A30BF7">
      <w:pPr>
        <w:pStyle w:val="Standard"/>
        <w:rPr>
          <w:rFonts w:cs="Times New Roman"/>
          <w:color w:val="1C1C1C"/>
          <w:sz w:val="20"/>
          <w:szCs w:val="20"/>
        </w:rPr>
      </w:pPr>
      <w:r>
        <w:rPr>
          <w:rFonts w:cs="Times New Roman"/>
          <w:color w:val="1C1C1C"/>
          <w:sz w:val="20"/>
          <w:szCs w:val="20"/>
        </w:rPr>
        <w:t xml:space="preserve">            }</w:t>
      </w:r>
    </w:p>
    <w:p w:rsidR="002D2501" w:rsidRDefault="00A30BF7">
      <w:pPr>
        <w:pStyle w:val="Standard"/>
        <w:rPr>
          <w:rFonts w:cs="Times New Roman"/>
          <w:color w:val="1C1C1C"/>
          <w:sz w:val="20"/>
          <w:szCs w:val="20"/>
        </w:rPr>
      </w:pPr>
      <w:r>
        <w:rPr>
          <w:rFonts w:cs="Times New Roman"/>
          <w:color w:val="1C1C1C"/>
          <w:sz w:val="20"/>
          <w:szCs w:val="20"/>
        </w:rPr>
        <w:t xml:space="preserve">            echo $html;</w:t>
      </w:r>
    </w:p>
    <w:p w:rsidR="002D2501" w:rsidRDefault="00A30BF7">
      <w:pPr>
        <w:pStyle w:val="Standard"/>
        <w:rPr>
          <w:rFonts w:cs="Times New Roman"/>
          <w:color w:val="1C1C1C"/>
          <w:sz w:val="20"/>
          <w:szCs w:val="20"/>
        </w:rPr>
      </w:pPr>
      <w:r>
        <w:rPr>
          <w:rFonts w:cs="Times New Roman"/>
          <w:color w:val="1C1C1C"/>
          <w:sz w:val="20"/>
          <w:szCs w:val="20"/>
        </w:rPr>
        <w:t xml:space="preserve">            ?&gt;</w:t>
      </w:r>
    </w:p>
    <w:p w:rsidR="002D2501" w:rsidRDefault="00A30BF7">
      <w:pPr>
        <w:pStyle w:val="Standard"/>
        <w:rPr>
          <w:rFonts w:cs="Times New Roman"/>
          <w:color w:val="1C1C1C"/>
          <w:sz w:val="20"/>
          <w:szCs w:val="20"/>
        </w:rPr>
      </w:pPr>
      <w:r>
        <w:rPr>
          <w:rFonts w:cs="Times New Roman"/>
          <w:color w:val="1C1C1C"/>
          <w:sz w:val="20"/>
          <w:szCs w:val="20"/>
        </w:rPr>
        <w:t xml:space="preserve">        &lt;/select&gt;</w:t>
      </w:r>
    </w:p>
    <w:p w:rsidR="002D2501" w:rsidRDefault="00A30BF7">
      <w:pPr>
        <w:pStyle w:val="Standard"/>
        <w:rPr>
          <w:rFonts w:cs="Times New Roman"/>
          <w:color w:val="1C1C1C"/>
          <w:sz w:val="20"/>
          <w:szCs w:val="20"/>
        </w:rPr>
      </w:pPr>
      <w:r>
        <w:rPr>
          <w:rFonts w:cs="Times New Roman"/>
          <w:color w:val="1C1C1C"/>
          <w:sz w:val="20"/>
          <w:szCs w:val="20"/>
        </w:rPr>
        <w:t xml:space="preserve">    &lt;/div&gt;</w:t>
      </w:r>
    </w:p>
    <w:p w:rsidR="002D2501" w:rsidRDefault="00A30BF7">
      <w:pPr>
        <w:pStyle w:val="Standard"/>
        <w:rPr>
          <w:rFonts w:cs="Times New Roman"/>
          <w:color w:val="1C1C1C"/>
          <w:sz w:val="20"/>
          <w:szCs w:val="20"/>
        </w:rPr>
      </w:pPr>
      <w:r>
        <w:rPr>
          <w:rFonts w:cs="Times New Roman"/>
          <w:color w:val="1C1C1C"/>
          <w:sz w:val="20"/>
          <w:szCs w:val="20"/>
        </w:rPr>
        <w:t xml:space="preserve">    &lt;div class="form-group"&gt;</w:t>
      </w:r>
    </w:p>
    <w:p w:rsidR="002D2501" w:rsidRDefault="00A30BF7">
      <w:pPr>
        <w:pStyle w:val="Standard"/>
        <w:rPr>
          <w:rFonts w:cs="Times New Roman"/>
          <w:color w:val="1C1C1C"/>
          <w:sz w:val="20"/>
          <w:szCs w:val="20"/>
        </w:rPr>
      </w:pPr>
      <w:r>
        <w:rPr>
          <w:rFonts w:cs="Times New Roman"/>
          <w:color w:val="1C1C1C"/>
          <w:sz w:val="20"/>
          <w:szCs w:val="20"/>
        </w:rPr>
        <w:t xml:space="preserve">      &lt;label for="type"&gt;Particulier ou Propriétaire:&lt;/label&gt;</w:t>
      </w:r>
    </w:p>
    <w:p w:rsidR="002D2501" w:rsidRDefault="00A30BF7">
      <w:pPr>
        <w:pStyle w:val="Standard"/>
        <w:rPr>
          <w:rFonts w:cs="Times New Roman"/>
          <w:color w:val="1C1C1C"/>
          <w:sz w:val="20"/>
          <w:szCs w:val="20"/>
        </w:rPr>
      </w:pPr>
      <w:r>
        <w:rPr>
          <w:rFonts w:cs="Times New Roman"/>
          <w:color w:val="1C1C1C"/>
          <w:sz w:val="20"/>
          <w:szCs w:val="20"/>
        </w:rPr>
        <w:t xml:space="preserve">      &lt;select name="type" id="type" class="form-control"&gt;</w:t>
      </w:r>
    </w:p>
    <w:p w:rsidR="002D2501" w:rsidRDefault="00A30BF7">
      <w:pPr>
        <w:pStyle w:val="Standard"/>
        <w:rPr>
          <w:rFonts w:cs="Times New Roman"/>
          <w:color w:val="1C1C1C"/>
          <w:sz w:val="20"/>
          <w:szCs w:val="20"/>
        </w:rPr>
      </w:pPr>
      <w:r>
        <w:rPr>
          <w:rFonts w:cs="Times New Roman"/>
          <w:color w:val="1C1C1C"/>
          <w:sz w:val="20"/>
          <w:szCs w:val="20"/>
        </w:rPr>
        <w:t xml:space="preserve">        &lt;option value="type"&gt;</w:t>
      </w:r>
    </w:p>
    <w:p w:rsidR="002D2501" w:rsidRDefault="00A30BF7">
      <w:pPr>
        <w:pStyle w:val="Standard"/>
        <w:rPr>
          <w:rFonts w:cs="Times New Roman"/>
          <w:color w:val="1C1C1C"/>
          <w:sz w:val="20"/>
          <w:szCs w:val="20"/>
        </w:rPr>
      </w:pPr>
      <w:r>
        <w:rPr>
          <w:rFonts w:cs="Times New Roman"/>
          <w:color w:val="1C1C1C"/>
          <w:sz w:val="20"/>
          <w:szCs w:val="20"/>
        </w:rPr>
        <w:t xml:space="preserve">          ---Faites votre choix---</w:t>
      </w:r>
    </w:p>
    <w:p w:rsidR="002D2501" w:rsidRDefault="00A30BF7">
      <w:pPr>
        <w:pStyle w:val="Standard"/>
        <w:rPr>
          <w:rFonts w:cs="Times New Roman"/>
          <w:color w:val="1C1C1C"/>
          <w:sz w:val="20"/>
          <w:szCs w:val="20"/>
        </w:rPr>
      </w:pPr>
      <w:r>
        <w:rPr>
          <w:rFonts w:cs="Times New Roman"/>
          <w:color w:val="1C1C1C"/>
          <w:sz w:val="20"/>
          <w:szCs w:val="20"/>
        </w:rPr>
        <w:t xml:space="preserve">        &lt;/option&gt;</w:t>
      </w:r>
    </w:p>
    <w:p w:rsidR="002D2501" w:rsidRDefault="00A30BF7">
      <w:pPr>
        <w:pStyle w:val="Standard"/>
        <w:rPr>
          <w:rFonts w:cs="Times New Roman"/>
          <w:color w:val="1C1C1C"/>
          <w:sz w:val="20"/>
          <w:szCs w:val="20"/>
        </w:rPr>
      </w:pPr>
      <w:r>
        <w:rPr>
          <w:rFonts w:cs="Times New Roman"/>
          <w:color w:val="1C1C1C"/>
          <w:sz w:val="20"/>
          <w:szCs w:val="20"/>
        </w:rPr>
        <w:t xml:space="preserve">        &lt;option value="0"&gt;Particulier&lt;/option&gt;</w:t>
      </w:r>
    </w:p>
    <w:p w:rsidR="002D2501" w:rsidRDefault="00A30BF7">
      <w:pPr>
        <w:pStyle w:val="Standard"/>
        <w:rPr>
          <w:rFonts w:cs="Times New Roman"/>
          <w:color w:val="1C1C1C"/>
          <w:sz w:val="20"/>
          <w:szCs w:val="20"/>
        </w:rPr>
      </w:pPr>
      <w:r>
        <w:rPr>
          <w:rFonts w:cs="Times New Roman"/>
          <w:color w:val="1C1C1C"/>
          <w:sz w:val="20"/>
          <w:szCs w:val="20"/>
        </w:rPr>
        <w:t xml:space="preserve">        &lt;option value="1"&gt;Propriétaire&lt;/option&gt;</w:t>
      </w:r>
    </w:p>
    <w:p w:rsidR="002D2501" w:rsidRDefault="00A30BF7">
      <w:pPr>
        <w:pStyle w:val="Standard"/>
        <w:rPr>
          <w:rFonts w:cs="Times New Roman"/>
          <w:color w:val="1C1C1C"/>
          <w:sz w:val="20"/>
          <w:szCs w:val="20"/>
        </w:rPr>
      </w:pPr>
      <w:r>
        <w:rPr>
          <w:rFonts w:cs="Times New Roman"/>
          <w:color w:val="1C1C1C"/>
          <w:sz w:val="20"/>
          <w:szCs w:val="20"/>
        </w:rPr>
        <w:t xml:space="preserve">      &lt;/select&gt;</w:t>
      </w:r>
    </w:p>
    <w:p w:rsidR="002D2501" w:rsidRDefault="00A30BF7">
      <w:pPr>
        <w:pStyle w:val="Standard"/>
        <w:rPr>
          <w:rFonts w:cs="Times New Roman"/>
          <w:color w:val="1C1C1C"/>
          <w:sz w:val="20"/>
          <w:szCs w:val="20"/>
        </w:rPr>
      </w:pPr>
      <w:r>
        <w:rPr>
          <w:rFonts w:cs="Times New Roman"/>
          <w:color w:val="1C1C1C"/>
          <w:sz w:val="20"/>
          <w:szCs w:val="20"/>
        </w:rPr>
        <w:t xml:space="preserve">    &lt;/div&gt;</w:t>
      </w:r>
    </w:p>
    <w:p w:rsidR="002D2501" w:rsidRDefault="00A30BF7">
      <w:pPr>
        <w:pStyle w:val="Standard"/>
        <w:rPr>
          <w:rFonts w:cs="Times New Roman"/>
          <w:color w:val="1C1C1C"/>
          <w:sz w:val="20"/>
          <w:szCs w:val="20"/>
        </w:rPr>
      </w:pPr>
      <w:r>
        <w:rPr>
          <w:rFonts w:cs="Times New Roman"/>
          <w:color w:val="1C1C1C"/>
          <w:sz w:val="20"/>
          <w:szCs w:val="20"/>
        </w:rPr>
        <w:t xml:space="preserve">  </w:t>
      </w:r>
      <w:r>
        <w:rPr>
          <w:rFonts w:cs="Times New Roman"/>
          <w:color w:val="1C1C1C"/>
          <w:sz w:val="20"/>
          <w:szCs w:val="20"/>
        </w:rPr>
        <w:tab/>
        <w:t>&lt;div class="form-group"&gt;</w:t>
      </w:r>
    </w:p>
    <w:p w:rsidR="002D2501" w:rsidRDefault="00A30BF7">
      <w:pPr>
        <w:pStyle w:val="Standard"/>
        <w:rPr>
          <w:rFonts w:cs="Times New Roman"/>
          <w:color w:val="1C1C1C"/>
          <w:sz w:val="20"/>
          <w:szCs w:val="20"/>
        </w:rPr>
      </w:pPr>
      <w:r>
        <w:rPr>
          <w:rFonts w:cs="Times New Roman"/>
          <w:color w:val="1C1C1C"/>
          <w:sz w:val="20"/>
          <w:szCs w:val="20"/>
        </w:rPr>
        <w:t xml:space="preserve">  </w:t>
      </w:r>
      <w:r>
        <w:rPr>
          <w:rFonts w:cs="Times New Roman"/>
          <w:color w:val="1C1C1C"/>
          <w:sz w:val="20"/>
          <w:szCs w:val="20"/>
        </w:rPr>
        <w:tab/>
      </w:r>
      <w:r>
        <w:rPr>
          <w:rFonts w:cs="Times New Roman"/>
          <w:color w:val="1C1C1C"/>
          <w:sz w:val="20"/>
          <w:szCs w:val="20"/>
        </w:rPr>
        <w:tab/>
        <w:t>&lt;label for="gender"&gt;Genre&lt;/label&gt;</w:t>
      </w:r>
    </w:p>
    <w:p w:rsidR="002D2501" w:rsidRDefault="00A30BF7">
      <w:pPr>
        <w:pStyle w:val="Standard"/>
        <w:rPr>
          <w:rFonts w:cs="Times New Roman"/>
          <w:color w:val="1C1C1C"/>
          <w:sz w:val="20"/>
          <w:szCs w:val="20"/>
        </w:rPr>
      </w:pPr>
      <w:r>
        <w:rPr>
          <w:rFonts w:cs="Times New Roman"/>
          <w:color w:val="1C1C1C"/>
          <w:sz w:val="20"/>
          <w:szCs w:val="20"/>
        </w:rPr>
        <w:t xml:space="preserve">  </w:t>
      </w:r>
      <w:r>
        <w:rPr>
          <w:rFonts w:cs="Times New Roman"/>
          <w:color w:val="1C1C1C"/>
          <w:sz w:val="20"/>
          <w:szCs w:val="20"/>
        </w:rPr>
        <w:tab/>
      </w:r>
      <w:r>
        <w:rPr>
          <w:rFonts w:cs="Times New Roman"/>
          <w:color w:val="1C1C1C"/>
          <w:sz w:val="20"/>
          <w:szCs w:val="20"/>
        </w:rPr>
        <w:tab/>
        <w:t>&lt;select name="gender" id="gender" class="form-control"&gt;</w:t>
      </w:r>
    </w:p>
    <w:p w:rsidR="002D2501" w:rsidRDefault="00A30BF7">
      <w:pPr>
        <w:pStyle w:val="Standard"/>
        <w:rPr>
          <w:rFonts w:cs="Times New Roman"/>
          <w:color w:val="1C1C1C"/>
          <w:sz w:val="20"/>
          <w:szCs w:val="20"/>
        </w:rPr>
      </w:pPr>
      <w:r>
        <w:rPr>
          <w:rFonts w:cs="Times New Roman"/>
          <w:color w:val="1C1C1C"/>
          <w:sz w:val="20"/>
          <w:szCs w:val="20"/>
        </w:rPr>
        <w:t xml:space="preserve">  </w:t>
      </w:r>
      <w:r>
        <w:rPr>
          <w:rFonts w:cs="Times New Roman"/>
          <w:color w:val="1C1C1C"/>
          <w:sz w:val="20"/>
          <w:szCs w:val="20"/>
        </w:rPr>
        <w:tab/>
      </w:r>
      <w:r>
        <w:rPr>
          <w:rFonts w:cs="Times New Roman"/>
          <w:color w:val="1C1C1C"/>
          <w:sz w:val="20"/>
          <w:szCs w:val="20"/>
        </w:rPr>
        <w:tab/>
      </w:r>
      <w:r>
        <w:rPr>
          <w:rFonts w:cs="Times New Roman"/>
          <w:color w:val="1C1C1C"/>
          <w:sz w:val="20"/>
          <w:szCs w:val="20"/>
        </w:rPr>
        <w:tab/>
        <w:t>&lt;option value=""&gt;</w:t>
      </w:r>
    </w:p>
    <w:p w:rsidR="002D2501" w:rsidRDefault="00A30BF7">
      <w:pPr>
        <w:pStyle w:val="Standard"/>
        <w:rPr>
          <w:rFonts w:cs="Times New Roman"/>
          <w:color w:val="1C1C1C"/>
          <w:sz w:val="20"/>
          <w:szCs w:val="20"/>
        </w:rPr>
      </w:pPr>
      <w:r>
        <w:rPr>
          <w:rFonts w:cs="Times New Roman"/>
          <w:color w:val="1C1C1C"/>
          <w:sz w:val="20"/>
          <w:szCs w:val="20"/>
        </w:rPr>
        <w:t xml:space="preserve">  </w:t>
      </w:r>
      <w:r>
        <w:rPr>
          <w:rFonts w:cs="Times New Roman"/>
          <w:color w:val="1C1C1C"/>
          <w:sz w:val="20"/>
          <w:szCs w:val="20"/>
        </w:rPr>
        <w:tab/>
      </w:r>
      <w:r>
        <w:rPr>
          <w:rFonts w:cs="Times New Roman"/>
          <w:color w:val="1C1C1C"/>
          <w:sz w:val="20"/>
          <w:szCs w:val="20"/>
        </w:rPr>
        <w:tab/>
      </w:r>
      <w:r>
        <w:rPr>
          <w:rFonts w:cs="Times New Roman"/>
          <w:color w:val="1C1C1C"/>
          <w:sz w:val="20"/>
          <w:szCs w:val="20"/>
        </w:rPr>
        <w:tab/>
      </w:r>
      <w:r>
        <w:rPr>
          <w:rFonts w:cs="Times New Roman"/>
          <w:color w:val="1C1C1C"/>
          <w:sz w:val="20"/>
          <w:szCs w:val="20"/>
        </w:rPr>
        <w:tab/>
        <w:t>---Faites votre choix---</w:t>
      </w:r>
    </w:p>
    <w:p w:rsidR="002D2501" w:rsidRDefault="00A30BF7">
      <w:pPr>
        <w:pStyle w:val="Standard"/>
        <w:rPr>
          <w:rFonts w:cs="Times New Roman"/>
          <w:color w:val="1C1C1C"/>
          <w:sz w:val="20"/>
          <w:szCs w:val="20"/>
        </w:rPr>
      </w:pPr>
      <w:r>
        <w:rPr>
          <w:rFonts w:cs="Times New Roman"/>
          <w:color w:val="1C1C1C"/>
          <w:sz w:val="20"/>
          <w:szCs w:val="20"/>
        </w:rPr>
        <w:t xml:space="preserve">  </w:t>
      </w:r>
      <w:r>
        <w:rPr>
          <w:rFonts w:cs="Times New Roman"/>
          <w:color w:val="1C1C1C"/>
          <w:sz w:val="20"/>
          <w:szCs w:val="20"/>
        </w:rPr>
        <w:tab/>
      </w:r>
      <w:r>
        <w:rPr>
          <w:rFonts w:cs="Times New Roman"/>
          <w:color w:val="1C1C1C"/>
          <w:sz w:val="20"/>
          <w:szCs w:val="20"/>
        </w:rPr>
        <w:tab/>
      </w:r>
      <w:r>
        <w:rPr>
          <w:rFonts w:cs="Times New Roman"/>
          <w:color w:val="1C1C1C"/>
          <w:sz w:val="20"/>
          <w:szCs w:val="20"/>
        </w:rPr>
        <w:tab/>
        <w:t>&lt;/option&gt;</w:t>
      </w:r>
    </w:p>
    <w:p w:rsidR="002D2501" w:rsidRDefault="00A30BF7">
      <w:pPr>
        <w:pStyle w:val="Standard"/>
        <w:rPr>
          <w:rFonts w:cs="Times New Roman"/>
          <w:color w:val="1C1C1C"/>
          <w:sz w:val="20"/>
          <w:szCs w:val="20"/>
        </w:rPr>
      </w:pPr>
      <w:r>
        <w:rPr>
          <w:rFonts w:cs="Times New Roman"/>
          <w:color w:val="1C1C1C"/>
          <w:sz w:val="20"/>
          <w:szCs w:val="20"/>
        </w:rPr>
        <w:t xml:space="preserve">  </w:t>
      </w:r>
      <w:r>
        <w:rPr>
          <w:rFonts w:cs="Times New Roman"/>
          <w:color w:val="1C1C1C"/>
          <w:sz w:val="20"/>
          <w:szCs w:val="20"/>
        </w:rPr>
        <w:tab/>
      </w:r>
      <w:r>
        <w:rPr>
          <w:rFonts w:cs="Times New Roman"/>
          <w:color w:val="1C1C1C"/>
          <w:sz w:val="20"/>
          <w:szCs w:val="20"/>
        </w:rPr>
        <w:tab/>
      </w:r>
      <w:r>
        <w:rPr>
          <w:rFonts w:cs="Times New Roman"/>
          <w:color w:val="1C1C1C"/>
          <w:sz w:val="20"/>
          <w:szCs w:val="20"/>
        </w:rPr>
        <w:tab/>
        <w:t>&lt;option value="F"&gt;Féminin&lt;/option&gt;</w:t>
      </w:r>
    </w:p>
    <w:p w:rsidR="002D2501" w:rsidRDefault="00A30BF7">
      <w:pPr>
        <w:pStyle w:val="Standard"/>
        <w:rPr>
          <w:rFonts w:cs="Times New Roman"/>
          <w:color w:val="1C1C1C"/>
          <w:sz w:val="20"/>
          <w:szCs w:val="20"/>
        </w:rPr>
      </w:pPr>
      <w:r>
        <w:rPr>
          <w:rFonts w:cs="Times New Roman"/>
          <w:color w:val="1C1C1C"/>
          <w:sz w:val="20"/>
          <w:szCs w:val="20"/>
        </w:rPr>
        <w:t xml:space="preserve">  </w:t>
      </w:r>
      <w:r>
        <w:rPr>
          <w:rFonts w:cs="Times New Roman"/>
          <w:color w:val="1C1C1C"/>
          <w:sz w:val="20"/>
          <w:szCs w:val="20"/>
        </w:rPr>
        <w:tab/>
      </w:r>
      <w:r>
        <w:rPr>
          <w:rFonts w:cs="Times New Roman"/>
          <w:color w:val="1C1C1C"/>
          <w:sz w:val="20"/>
          <w:szCs w:val="20"/>
        </w:rPr>
        <w:tab/>
      </w:r>
      <w:r>
        <w:rPr>
          <w:rFonts w:cs="Times New Roman"/>
          <w:color w:val="1C1C1C"/>
          <w:sz w:val="20"/>
          <w:szCs w:val="20"/>
        </w:rPr>
        <w:tab/>
        <w:t>&lt;option value="M"&gt;Masculin&lt;/option&gt;</w:t>
      </w:r>
    </w:p>
    <w:p w:rsidR="002D2501" w:rsidRDefault="00A30BF7">
      <w:pPr>
        <w:pStyle w:val="Standard"/>
        <w:rPr>
          <w:rFonts w:cs="Times New Roman"/>
          <w:color w:val="1C1C1C"/>
          <w:sz w:val="20"/>
          <w:szCs w:val="20"/>
        </w:rPr>
      </w:pPr>
      <w:r>
        <w:rPr>
          <w:rFonts w:cs="Times New Roman"/>
          <w:color w:val="1C1C1C"/>
          <w:sz w:val="20"/>
          <w:szCs w:val="20"/>
        </w:rPr>
        <w:t xml:space="preserve">  </w:t>
      </w:r>
      <w:r>
        <w:rPr>
          <w:rFonts w:cs="Times New Roman"/>
          <w:color w:val="1C1C1C"/>
          <w:sz w:val="20"/>
          <w:szCs w:val="20"/>
        </w:rPr>
        <w:tab/>
      </w:r>
      <w:r>
        <w:rPr>
          <w:rFonts w:cs="Times New Roman"/>
          <w:color w:val="1C1C1C"/>
          <w:sz w:val="20"/>
          <w:szCs w:val="20"/>
        </w:rPr>
        <w:tab/>
      </w:r>
      <w:r>
        <w:rPr>
          <w:rFonts w:cs="Times New Roman"/>
          <w:color w:val="1C1C1C"/>
          <w:sz w:val="20"/>
          <w:szCs w:val="20"/>
        </w:rPr>
        <w:tab/>
        <w:t>&lt;option value="N"&gt;Neutre&lt;/option&gt;</w:t>
      </w:r>
    </w:p>
    <w:p w:rsidR="002D2501" w:rsidRDefault="00A30BF7">
      <w:pPr>
        <w:pStyle w:val="Standard"/>
        <w:rPr>
          <w:rFonts w:cs="Times New Roman"/>
          <w:color w:val="1C1C1C"/>
          <w:sz w:val="20"/>
          <w:szCs w:val="20"/>
        </w:rPr>
      </w:pPr>
      <w:r>
        <w:rPr>
          <w:rFonts w:cs="Times New Roman"/>
          <w:color w:val="1C1C1C"/>
          <w:sz w:val="20"/>
          <w:szCs w:val="20"/>
        </w:rPr>
        <w:t xml:space="preserve">  </w:t>
      </w:r>
      <w:r>
        <w:rPr>
          <w:rFonts w:cs="Times New Roman"/>
          <w:color w:val="1C1C1C"/>
          <w:sz w:val="20"/>
          <w:szCs w:val="20"/>
        </w:rPr>
        <w:tab/>
      </w:r>
      <w:r>
        <w:rPr>
          <w:rFonts w:cs="Times New Roman"/>
          <w:color w:val="1C1C1C"/>
          <w:sz w:val="20"/>
          <w:szCs w:val="20"/>
        </w:rPr>
        <w:tab/>
        <w:t>&lt;/select&gt;</w:t>
      </w:r>
    </w:p>
    <w:p w:rsidR="002D2501" w:rsidRDefault="00A30BF7">
      <w:pPr>
        <w:pStyle w:val="Standard"/>
        <w:rPr>
          <w:rFonts w:cs="Times New Roman"/>
          <w:color w:val="1C1C1C"/>
          <w:sz w:val="20"/>
          <w:szCs w:val="20"/>
        </w:rPr>
      </w:pPr>
      <w:r>
        <w:rPr>
          <w:rFonts w:cs="Times New Roman"/>
          <w:color w:val="1C1C1C"/>
          <w:sz w:val="20"/>
          <w:szCs w:val="20"/>
        </w:rPr>
        <w:t xml:space="preserve">  </w:t>
      </w:r>
      <w:r>
        <w:rPr>
          <w:rFonts w:cs="Times New Roman"/>
          <w:color w:val="1C1C1C"/>
          <w:sz w:val="20"/>
          <w:szCs w:val="20"/>
        </w:rPr>
        <w:tab/>
        <w:t>&lt;/div&gt;</w:t>
      </w:r>
    </w:p>
    <w:p w:rsidR="002D2501" w:rsidRDefault="00A30BF7">
      <w:pPr>
        <w:pStyle w:val="Standard"/>
        <w:rPr>
          <w:rFonts w:cs="Times New Roman"/>
          <w:color w:val="1C1C1C"/>
          <w:sz w:val="20"/>
          <w:szCs w:val="20"/>
        </w:rPr>
      </w:pPr>
      <w:r>
        <w:rPr>
          <w:rFonts w:cs="Times New Roman"/>
          <w:color w:val="1C1C1C"/>
          <w:sz w:val="20"/>
          <w:szCs w:val="20"/>
        </w:rPr>
        <w:t xml:space="preserve">  </w:t>
      </w:r>
      <w:r>
        <w:rPr>
          <w:rFonts w:cs="Times New Roman"/>
          <w:color w:val="1C1C1C"/>
          <w:sz w:val="20"/>
          <w:szCs w:val="20"/>
        </w:rPr>
        <w:tab/>
        <w:t>&lt;input type="submit" value="S'inscrire" class="btn btn-info mb-3"&gt;</w:t>
      </w:r>
    </w:p>
    <w:p w:rsidR="002D2501" w:rsidRDefault="00A30BF7">
      <w:pPr>
        <w:pStyle w:val="Standard"/>
        <w:rPr>
          <w:rFonts w:cs="Times New Roman"/>
          <w:color w:val="1C1C1C"/>
          <w:sz w:val="20"/>
          <w:szCs w:val="20"/>
        </w:rPr>
      </w:pPr>
      <w:r>
        <w:rPr>
          <w:rFonts w:cs="Times New Roman"/>
          <w:color w:val="1C1C1C"/>
          <w:sz w:val="20"/>
          <w:szCs w:val="20"/>
        </w:rPr>
        <w:t xml:space="preserve">  &lt;/form&gt;</w:t>
      </w:r>
    </w:p>
    <w:p w:rsidR="002D2501" w:rsidRDefault="00A30BF7">
      <w:pPr>
        <w:pStyle w:val="Standard"/>
        <w:rPr>
          <w:rFonts w:cs="Times New Roman"/>
          <w:color w:val="1C1C1C"/>
          <w:sz w:val="20"/>
          <w:szCs w:val="20"/>
        </w:rPr>
      </w:pPr>
      <w:r>
        <w:rPr>
          <w:rFonts w:cs="Times New Roman"/>
          <w:color w:val="1C1C1C"/>
          <w:sz w:val="20"/>
          <w:szCs w:val="20"/>
        </w:rPr>
        <w:t xml:space="preserve">  &lt;/div&gt;</w:t>
      </w:r>
    </w:p>
    <w:p w:rsidR="002D2501" w:rsidRDefault="00A30BF7">
      <w:pPr>
        <w:pStyle w:val="Standard"/>
        <w:pageBreakBefore/>
        <w:numPr>
          <w:ilvl w:val="0"/>
          <w:numId w:val="10"/>
        </w:numPr>
        <w:rPr>
          <w:rFonts w:cs="Times New Roman"/>
          <w:color w:val="1C1C1C"/>
          <w:sz w:val="36"/>
          <w:szCs w:val="36"/>
        </w:rPr>
      </w:pPr>
      <w:r>
        <w:rPr>
          <w:rFonts w:cs="Times New Roman"/>
          <w:color w:val="1C1C1C"/>
          <w:sz w:val="36"/>
          <w:szCs w:val="36"/>
        </w:rPr>
        <w:lastRenderedPageBreak/>
        <w:t>1.3. Développer une interface utilisateur web dynamique</w:t>
      </w:r>
    </w:p>
    <w:p w:rsidR="002D2501" w:rsidRDefault="002D2501">
      <w:pPr>
        <w:pStyle w:val="Standard"/>
        <w:rPr>
          <w:rFonts w:cs="Times New Roman"/>
          <w:color w:val="1C1C1C"/>
          <w:sz w:val="36"/>
          <w:szCs w:val="36"/>
        </w:rPr>
      </w:pPr>
    </w:p>
    <w:p w:rsidR="002D2501" w:rsidRDefault="00A30BF7">
      <w:pPr>
        <w:pStyle w:val="Standard"/>
      </w:pPr>
      <w:r w:rsidRPr="00AF6AFB">
        <w:rPr>
          <w:rFonts w:cs="Times New Roman"/>
          <w:b/>
          <w:color w:val="1C1C1C"/>
          <w:sz w:val="28"/>
          <w:szCs w:val="28"/>
          <w:rPrChange w:id="347" w:author="Baobab Ingénierie" w:date="2020-06-16T15:41:00Z">
            <w:rPr>
              <w:rFonts w:cs="Times New Roman"/>
              <w:color w:val="1C1C1C"/>
              <w:sz w:val="28"/>
              <w:szCs w:val="28"/>
            </w:rPr>
          </w:rPrChange>
        </w:rPr>
        <w:t>JavaScript</w:t>
      </w:r>
      <w:r>
        <w:rPr>
          <w:rFonts w:cs="Times New Roman"/>
          <w:color w:val="1C1C1C"/>
          <w:sz w:val="28"/>
          <w:szCs w:val="28"/>
        </w:rPr>
        <w:t> : JavaScript est un langage de programmation qui permet d’implémenter des mécanismes complexes sur une page web. À chaque fois qu’une page web fait plus que simplement afficher du contenu statique afficher du contenu mis à jour à des temps déterminés, des cartes interactives, des animations 2D/3D, des menus vidéo défilants, etc...  JavaScript a de bonnes chances d’être impliqué. C’est la troisième couche des technologies standards du web, les deux premières (HTML et CSS).</w:t>
      </w:r>
    </w:p>
    <w:p w:rsidR="002D2501" w:rsidRDefault="002D2501">
      <w:pPr>
        <w:pStyle w:val="Standard"/>
        <w:rPr>
          <w:rFonts w:cs="Times New Roman"/>
          <w:color w:val="1C1C1C"/>
          <w:sz w:val="28"/>
          <w:szCs w:val="28"/>
        </w:rPr>
      </w:pPr>
    </w:p>
    <w:p w:rsidR="00AF6AFB" w:rsidRDefault="00A30BF7">
      <w:pPr>
        <w:pStyle w:val="Standard"/>
        <w:rPr>
          <w:ins w:id="348" w:author="Baobab Ingénierie" w:date="2020-06-16T15:43:00Z"/>
          <w:rFonts w:cs="Times New Roman"/>
          <w:color w:val="1C1C1C"/>
          <w:sz w:val="28"/>
          <w:szCs w:val="28"/>
        </w:rPr>
      </w:pPr>
      <w:r>
        <w:rPr>
          <w:rFonts w:cs="Times New Roman"/>
          <w:color w:val="1C1C1C"/>
          <w:sz w:val="28"/>
          <w:szCs w:val="28"/>
        </w:rPr>
        <w:t xml:space="preserve">J'ai intégré du JavaScript dans mon projet en utilisant une requête AJAX dans un premier temps qui </w:t>
      </w:r>
      <w:ins w:id="349" w:author="Baobab Ingénierie" w:date="2020-06-16T15:43:00Z">
        <w:r w:rsidR="00AF6AFB">
          <w:rPr>
            <w:rFonts w:cs="Times New Roman"/>
            <w:color w:val="1C1C1C"/>
            <w:sz w:val="28"/>
            <w:szCs w:val="28"/>
          </w:rPr>
          <w:t xml:space="preserve">appelle </w:t>
        </w:r>
      </w:ins>
      <w:del w:id="350" w:author="Baobab Ingénierie" w:date="2020-06-16T15:43:00Z">
        <w:r w:rsidDel="00AF6AFB">
          <w:rPr>
            <w:rFonts w:cs="Times New Roman"/>
            <w:color w:val="1C1C1C"/>
            <w:sz w:val="28"/>
            <w:szCs w:val="28"/>
          </w:rPr>
          <w:delText xml:space="preserve">est relier à du </w:delText>
        </w:r>
      </w:del>
      <w:ins w:id="351" w:author="Baobab Ingénierie" w:date="2020-06-16T15:43:00Z">
        <w:r w:rsidR="00AF6AFB">
          <w:rPr>
            <w:rFonts w:cs="Times New Roman"/>
            <w:color w:val="1C1C1C"/>
            <w:sz w:val="28"/>
            <w:szCs w:val="28"/>
          </w:rPr>
          <w:t xml:space="preserve"> un </w:t>
        </w:r>
      </w:ins>
      <w:r>
        <w:rPr>
          <w:rFonts w:cs="Times New Roman"/>
          <w:color w:val="1C1C1C"/>
          <w:sz w:val="28"/>
          <w:szCs w:val="28"/>
        </w:rPr>
        <w:t xml:space="preserve">script PHP </w:t>
      </w:r>
      <w:ins w:id="352" w:author="Baobab Ingénierie" w:date="2020-06-16T15:43:00Z">
        <w:r w:rsidR="00313B66">
          <w:rPr>
            <w:rFonts w:cs="Times New Roman"/>
            <w:color w:val="1C1C1C"/>
            <w:sz w:val="28"/>
            <w:szCs w:val="28"/>
          </w:rPr>
          <w:t xml:space="preserve">contenant une </w:t>
        </w:r>
      </w:ins>
      <w:del w:id="353" w:author="Baobab Ingénierie" w:date="2020-06-16T15:43:00Z">
        <w:r w:rsidDel="00313B66">
          <w:rPr>
            <w:rFonts w:cs="Times New Roman"/>
            <w:color w:val="1C1C1C"/>
            <w:sz w:val="28"/>
            <w:szCs w:val="28"/>
          </w:rPr>
          <w:delText xml:space="preserve">donc la </w:delText>
        </w:r>
      </w:del>
      <w:r>
        <w:rPr>
          <w:rFonts w:cs="Times New Roman"/>
          <w:color w:val="1C1C1C"/>
          <w:sz w:val="28"/>
          <w:szCs w:val="28"/>
        </w:rPr>
        <w:t xml:space="preserve">requête </w:t>
      </w:r>
      <w:ins w:id="354" w:author="Baobab Ingénierie" w:date="2020-06-16T15:43:00Z">
        <w:r w:rsidR="00313B66">
          <w:rPr>
            <w:rFonts w:cs="Times New Roman"/>
            <w:color w:val="1C1C1C"/>
            <w:sz w:val="28"/>
            <w:szCs w:val="28"/>
          </w:rPr>
          <w:t xml:space="preserve">qui </w:t>
        </w:r>
      </w:ins>
      <w:r>
        <w:rPr>
          <w:rFonts w:cs="Times New Roman"/>
          <w:color w:val="1C1C1C"/>
          <w:sz w:val="28"/>
          <w:szCs w:val="28"/>
        </w:rPr>
        <w:t xml:space="preserve">va chercher l'id region </w:t>
      </w:r>
      <w:del w:id="355" w:author="Baobab Ingénierie" w:date="2020-06-16T15:44:00Z">
        <w:r w:rsidDel="00313B66">
          <w:rPr>
            <w:rFonts w:cs="Times New Roman"/>
            <w:color w:val="1C1C1C"/>
            <w:sz w:val="28"/>
            <w:szCs w:val="28"/>
          </w:rPr>
          <w:delText xml:space="preserve">qui </w:delText>
        </w:r>
      </w:del>
      <w:r>
        <w:rPr>
          <w:rFonts w:cs="Times New Roman"/>
          <w:color w:val="1C1C1C"/>
          <w:sz w:val="28"/>
          <w:szCs w:val="28"/>
        </w:rPr>
        <w:t xml:space="preserve">se </w:t>
      </w:r>
      <w:del w:id="356" w:author="Baobab Ingénierie" w:date="2020-06-16T15:44:00Z">
        <w:r w:rsidDel="00313B66">
          <w:rPr>
            <w:rFonts w:cs="Times New Roman"/>
            <w:color w:val="1C1C1C"/>
            <w:sz w:val="28"/>
            <w:szCs w:val="28"/>
          </w:rPr>
          <w:delText xml:space="preserve">trouve </w:delText>
        </w:r>
      </w:del>
      <w:ins w:id="357" w:author="Baobab Ingénierie" w:date="2020-06-16T15:44:00Z">
        <w:r w:rsidR="00313B66">
          <w:rPr>
            <w:rFonts w:cs="Times New Roman"/>
            <w:color w:val="1C1C1C"/>
            <w:sz w:val="28"/>
            <w:szCs w:val="28"/>
          </w:rPr>
          <w:t>trouv</w:t>
        </w:r>
        <w:r w:rsidR="00313B66">
          <w:rPr>
            <w:rFonts w:cs="Times New Roman"/>
            <w:color w:val="1C1C1C"/>
            <w:sz w:val="28"/>
            <w:szCs w:val="28"/>
          </w:rPr>
          <w:t>ant</w:t>
        </w:r>
        <w:r w:rsidR="00313B66">
          <w:rPr>
            <w:rFonts w:cs="Times New Roman"/>
            <w:color w:val="1C1C1C"/>
            <w:sz w:val="28"/>
            <w:szCs w:val="28"/>
          </w:rPr>
          <w:t xml:space="preserve"> </w:t>
        </w:r>
      </w:ins>
      <w:r>
        <w:rPr>
          <w:rFonts w:cs="Times New Roman"/>
          <w:color w:val="1C1C1C"/>
          <w:sz w:val="28"/>
          <w:szCs w:val="28"/>
        </w:rPr>
        <w:t xml:space="preserve">dans le script HTML </w:t>
      </w:r>
      <w:del w:id="358" w:author="Baobab Ingénierie" w:date="2020-06-16T15:44:00Z">
        <w:r w:rsidDel="00313B66">
          <w:rPr>
            <w:rFonts w:cs="Times New Roman"/>
            <w:color w:val="1C1C1C"/>
            <w:sz w:val="28"/>
            <w:szCs w:val="28"/>
          </w:rPr>
          <w:delText xml:space="preserve">qui correspond à </w:delText>
        </w:r>
      </w:del>
      <w:ins w:id="359" w:author="Baobab Ingénierie" w:date="2020-06-16T15:44:00Z">
        <w:r w:rsidR="00313B66">
          <w:rPr>
            <w:rFonts w:cs="Times New Roman"/>
            <w:color w:val="1C1C1C"/>
            <w:sz w:val="28"/>
            <w:szCs w:val="28"/>
          </w:rPr>
          <w:t>sous la forme d’</w:t>
        </w:r>
      </w:ins>
      <w:r>
        <w:rPr>
          <w:rFonts w:cs="Times New Roman"/>
          <w:color w:val="1C1C1C"/>
          <w:sz w:val="28"/>
          <w:szCs w:val="28"/>
        </w:rPr>
        <w:t xml:space="preserve">une barre de recherche </w:t>
      </w:r>
      <w:del w:id="360" w:author="Baobab Ingénierie" w:date="2020-06-16T15:44:00Z">
        <w:r w:rsidDel="00313B66">
          <w:rPr>
            <w:rFonts w:cs="Times New Roman"/>
            <w:color w:val="1C1C1C"/>
            <w:sz w:val="28"/>
            <w:szCs w:val="28"/>
          </w:rPr>
          <w:delText>et exécuter</w:delText>
        </w:r>
      </w:del>
      <w:ins w:id="361" w:author="Baobab Ingénierie" w:date="2020-06-16T15:44:00Z">
        <w:r w:rsidR="00313B66">
          <w:rPr>
            <w:rFonts w:cs="Times New Roman"/>
            <w:color w:val="1C1C1C"/>
            <w:sz w:val="28"/>
            <w:szCs w:val="28"/>
          </w:rPr>
          <w:t>puis répondre à</w:t>
        </w:r>
      </w:ins>
      <w:r>
        <w:rPr>
          <w:rFonts w:cs="Times New Roman"/>
          <w:color w:val="1C1C1C"/>
          <w:sz w:val="28"/>
          <w:szCs w:val="28"/>
        </w:rPr>
        <w:t xml:space="preserve"> un événement blur qui va aller chercher dans une requête SQL la région  relier à celle que l'utilisateur aura écrit</w:t>
      </w:r>
      <w:ins w:id="362" w:author="Baobab Ingénierie" w:date="2020-06-16T15:45:00Z">
        <w:r w:rsidR="00313B66">
          <w:rPr>
            <w:rFonts w:cs="Times New Roman"/>
            <w:color w:val="1C1C1C"/>
            <w:sz w:val="28"/>
            <w:szCs w:val="28"/>
          </w:rPr>
          <w:t>e</w:t>
        </w:r>
      </w:ins>
      <w:r>
        <w:rPr>
          <w:rFonts w:cs="Times New Roman"/>
          <w:color w:val="1C1C1C"/>
          <w:sz w:val="28"/>
          <w:szCs w:val="28"/>
        </w:rPr>
        <w:t xml:space="preserve"> dans la barre de recherche pour ensuite filtrer les éléments et faire apparaître dans la page web uniquement les éléments reliés à la </w:t>
      </w:r>
      <w:del w:id="363" w:author="Baobab Ingénierie" w:date="2020-06-16T15:45:00Z">
        <w:r w:rsidDel="00313B66">
          <w:rPr>
            <w:rFonts w:cs="Times New Roman"/>
            <w:color w:val="1C1C1C"/>
            <w:sz w:val="28"/>
            <w:szCs w:val="28"/>
          </w:rPr>
          <w:delText>region</w:delText>
        </w:r>
      </w:del>
      <w:ins w:id="364" w:author="Baobab Ingénierie" w:date="2020-06-16T15:45:00Z">
        <w:r w:rsidR="00313B66">
          <w:rPr>
            <w:rFonts w:cs="Times New Roman"/>
            <w:color w:val="1C1C1C"/>
            <w:sz w:val="28"/>
            <w:szCs w:val="28"/>
          </w:rPr>
          <w:t>région</w:t>
        </w:r>
      </w:ins>
      <w:r>
        <w:rPr>
          <w:rFonts w:cs="Times New Roman"/>
          <w:color w:val="1C1C1C"/>
          <w:sz w:val="28"/>
          <w:szCs w:val="28"/>
        </w:rPr>
        <w:t xml:space="preserve"> écrite. </w:t>
      </w:r>
    </w:p>
    <w:p w:rsidR="00AF6AFB" w:rsidRDefault="00AF6AFB">
      <w:pPr>
        <w:pStyle w:val="Standard"/>
        <w:rPr>
          <w:ins w:id="365" w:author="Baobab Ingénierie" w:date="2020-06-16T15:43:00Z"/>
          <w:rFonts w:cs="Times New Roman"/>
          <w:color w:val="1C1C1C"/>
          <w:sz w:val="28"/>
          <w:szCs w:val="28"/>
        </w:rPr>
      </w:pPr>
    </w:p>
    <w:p w:rsidR="002D2501" w:rsidRDefault="00A30BF7">
      <w:pPr>
        <w:pStyle w:val="Standard"/>
        <w:rPr>
          <w:rFonts w:cs="Times New Roman"/>
          <w:color w:val="1C1C1C"/>
          <w:sz w:val="28"/>
          <w:szCs w:val="28"/>
        </w:rPr>
      </w:pPr>
      <w:r>
        <w:rPr>
          <w:rFonts w:cs="Times New Roman"/>
          <w:color w:val="1C1C1C"/>
          <w:sz w:val="28"/>
          <w:szCs w:val="28"/>
        </w:rPr>
        <w:t xml:space="preserve">Ensuite nous avons un second script qui renvoie un écouteur d'événement qui pendant le chargement de la page va exécuter un événement une fois qu'on cliquera sur un bouton dans mon cas il s'agit du bouton supprimer qui au déclenchement du bouton enverra un message pour confirmer si l'utilisateur veut </w:t>
      </w:r>
      <w:del w:id="366" w:author="Baobab Ingénierie" w:date="2020-06-16T15:45:00Z">
        <w:r w:rsidDel="006B08EE">
          <w:rPr>
            <w:rFonts w:cs="Times New Roman"/>
            <w:color w:val="1C1C1C"/>
            <w:sz w:val="28"/>
            <w:szCs w:val="28"/>
          </w:rPr>
          <w:delText xml:space="preserve">confirmer </w:delText>
        </w:r>
      </w:del>
      <w:ins w:id="367" w:author="Baobab Ingénierie" w:date="2020-06-16T15:45:00Z">
        <w:r w:rsidR="006B08EE">
          <w:rPr>
            <w:rFonts w:cs="Times New Roman"/>
            <w:color w:val="1C1C1C"/>
            <w:sz w:val="28"/>
            <w:szCs w:val="28"/>
          </w:rPr>
          <w:t>valider</w:t>
        </w:r>
        <w:r w:rsidR="006B08EE">
          <w:rPr>
            <w:rFonts w:cs="Times New Roman"/>
            <w:color w:val="1C1C1C"/>
            <w:sz w:val="28"/>
            <w:szCs w:val="28"/>
          </w:rPr>
          <w:t xml:space="preserve"> </w:t>
        </w:r>
      </w:ins>
      <w:r>
        <w:rPr>
          <w:rFonts w:cs="Times New Roman"/>
          <w:color w:val="1C1C1C"/>
          <w:sz w:val="28"/>
          <w:szCs w:val="28"/>
        </w:rPr>
        <w:t>la suppression de l'annonce.</w:t>
      </w:r>
    </w:p>
    <w:p w:rsidR="002D2501" w:rsidRDefault="002D2501">
      <w:pPr>
        <w:pStyle w:val="Standard"/>
        <w:rPr>
          <w:rFonts w:cs="Times New Roman"/>
          <w:color w:val="1C1C1C"/>
          <w:sz w:val="36"/>
          <w:szCs w:val="36"/>
        </w:rPr>
      </w:pPr>
    </w:p>
    <w:p w:rsidR="002D2501" w:rsidRDefault="00A30BF7">
      <w:pPr>
        <w:pStyle w:val="Standard"/>
        <w:rPr>
          <w:rFonts w:cs="Times New Roman"/>
          <w:color w:val="1C1C1C"/>
          <w:sz w:val="20"/>
          <w:szCs w:val="20"/>
        </w:rPr>
      </w:pPr>
      <w:r>
        <w:rPr>
          <w:rFonts w:cs="Times New Roman"/>
          <w:color w:val="1C1C1C"/>
          <w:sz w:val="20"/>
          <w:szCs w:val="20"/>
        </w:rPr>
        <w:t>document.getElementById('region').addEventListener('blur', function() {</w:t>
      </w:r>
    </w:p>
    <w:p w:rsidR="002D2501" w:rsidRDefault="00A30BF7">
      <w:pPr>
        <w:pStyle w:val="Standard"/>
        <w:rPr>
          <w:rFonts w:cs="Times New Roman"/>
          <w:color w:val="1C1C1C"/>
          <w:sz w:val="20"/>
          <w:szCs w:val="20"/>
        </w:rPr>
      </w:pPr>
      <w:r>
        <w:rPr>
          <w:rFonts w:cs="Times New Roman"/>
          <w:color w:val="1C1C1C"/>
          <w:sz w:val="20"/>
          <w:szCs w:val="20"/>
        </w:rPr>
        <w:t xml:space="preserve">            // Requête AJAX pour lecture dans BDD</w:t>
      </w:r>
    </w:p>
    <w:p w:rsidR="002D2501" w:rsidRDefault="00A30BF7">
      <w:pPr>
        <w:pStyle w:val="Standard"/>
        <w:rPr>
          <w:rFonts w:cs="Times New Roman"/>
          <w:color w:val="1C1C1C"/>
          <w:sz w:val="20"/>
          <w:szCs w:val="20"/>
        </w:rPr>
      </w:pPr>
      <w:r>
        <w:rPr>
          <w:rFonts w:cs="Times New Roman"/>
          <w:color w:val="1C1C1C"/>
          <w:sz w:val="20"/>
          <w:szCs w:val="20"/>
        </w:rPr>
        <w:t xml:space="preserve">            let xhr = new XMLHttpRequest();</w:t>
      </w:r>
    </w:p>
    <w:p w:rsidR="002D2501" w:rsidRDefault="00A30BF7">
      <w:pPr>
        <w:pStyle w:val="Standard"/>
        <w:rPr>
          <w:rFonts w:cs="Times New Roman"/>
          <w:color w:val="1C1C1C"/>
          <w:sz w:val="20"/>
          <w:szCs w:val="20"/>
        </w:rPr>
      </w:pPr>
      <w:r>
        <w:rPr>
          <w:rFonts w:cs="Times New Roman"/>
          <w:color w:val="1C1C1C"/>
          <w:sz w:val="20"/>
          <w:szCs w:val="20"/>
        </w:rPr>
        <w:t xml:space="preserve">            xhr.open('get', 'animaux_ajax.php?region=' +this.value, true);</w:t>
      </w:r>
    </w:p>
    <w:p w:rsidR="002D2501" w:rsidRDefault="00A30BF7">
      <w:pPr>
        <w:pStyle w:val="Standard"/>
        <w:rPr>
          <w:rFonts w:cs="Times New Roman"/>
          <w:color w:val="1C1C1C"/>
          <w:sz w:val="20"/>
          <w:szCs w:val="20"/>
        </w:rPr>
      </w:pPr>
      <w:r>
        <w:rPr>
          <w:rFonts w:cs="Times New Roman"/>
          <w:color w:val="1C1C1C"/>
          <w:sz w:val="20"/>
          <w:szCs w:val="20"/>
        </w:rPr>
        <w:t xml:space="preserve">            xhr.addEventListener('readystatechange', function() {</w:t>
      </w:r>
    </w:p>
    <w:p w:rsidR="002D2501" w:rsidRDefault="00A30BF7">
      <w:pPr>
        <w:pStyle w:val="Standard"/>
        <w:rPr>
          <w:rFonts w:cs="Times New Roman"/>
          <w:color w:val="1C1C1C"/>
          <w:sz w:val="20"/>
          <w:szCs w:val="20"/>
        </w:rPr>
      </w:pPr>
      <w:r>
        <w:rPr>
          <w:rFonts w:cs="Times New Roman"/>
          <w:color w:val="1C1C1C"/>
          <w:sz w:val="20"/>
          <w:szCs w:val="20"/>
        </w:rPr>
        <w:t xml:space="preserve">                if (xhr.status === 200 &amp;&amp; xhr.readyState === 4) {</w:t>
      </w:r>
    </w:p>
    <w:p w:rsidR="002D2501" w:rsidRDefault="00A30BF7">
      <w:pPr>
        <w:pStyle w:val="Standard"/>
        <w:rPr>
          <w:rFonts w:cs="Times New Roman"/>
          <w:color w:val="1C1C1C"/>
          <w:sz w:val="20"/>
          <w:szCs w:val="20"/>
        </w:rPr>
      </w:pPr>
      <w:r>
        <w:rPr>
          <w:rFonts w:cs="Times New Roman"/>
          <w:color w:val="1C1C1C"/>
          <w:sz w:val="20"/>
          <w:szCs w:val="20"/>
        </w:rPr>
        <w:t>document.getElementById('animaux').innerHTML = xhr.responseText;</w:t>
      </w:r>
    </w:p>
    <w:p w:rsidR="002D2501" w:rsidRDefault="00A30BF7">
      <w:pPr>
        <w:pStyle w:val="Standard"/>
        <w:rPr>
          <w:rFonts w:cs="Times New Roman"/>
          <w:color w:val="1C1C1C"/>
          <w:sz w:val="20"/>
          <w:szCs w:val="20"/>
        </w:rPr>
      </w:pPr>
      <w:r>
        <w:rPr>
          <w:rFonts w:cs="Times New Roman"/>
          <w:color w:val="1C1C1C"/>
          <w:sz w:val="20"/>
          <w:szCs w:val="20"/>
        </w:rPr>
        <w:t xml:space="preserve">                }</w:t>
      </w:r>
    </w:p>
    <w:p w:rsidR="002D2501" w:rsidRDefault="00A30BF7">
      <w:pPr>
        <w:pStyle w:val="Standard"/>
        <w:rPr>
          <w:rFonts w:cs="Times New Roman"/>
          <w:color w:val="1C1C1C"/>
          <w:sz w:val="20"/>
          <w:szCs w:val="20"/>
        </w:rPr>
      </w:pPr>
      <w:r>
        <w:rPr>
          <w:rFonts w:cs="Times New Roman"/>
          <w:color w:val="1C1C1C"/>
          <w:sz w:val="20"/>
          <w:szCs w:val="20"/>
        </w:rPr>
        <w:t xml:space="preserve">            }, false);</w:t>
      </w:r>
    </w:p>
    <w:p w:rsidR="002D2501" w:rsidRDefault="00A30BF7">
      <w:pPr>
        <w:pStyle w:val="Standard"/>
        <w:rPr>
          <w:rFonts w:cs="Times New Roman"/>
          <w:color w:val="1C1C1C"/>
          <w:sz w:val="20"/>
          <w:szCs w:val="20"/>
        </w:rPr>
      </w:pPr>
      <w:r>
        <w:rPr>
          <w:rFonts w:cs="Times New Roman"/>
          <w:color w:val="1C1C1C"/>
          <w:sz w:val="20"/>
          <w:szCs w:val="20"/>
        </w:rPr>
        <w:t xml:space="preserve">            xhr.send();</w:t>
      </w:r>
    </w:p>
    <w:p w:rsidR="002D2501" w:rsidRDefault="00A30BF7">
      <w:pPr>
        <w:pStyle w:val="Standard"/>
        <w:rPr>
          <w:rFonts w:cs="Times New Roman"/>
          <w:color w:val="1C1C1C"/>
          <w:sz w:val="20"/>
          <w:szCs w:val="20"/>
        </w:rPr>
      </w:pPr>
      <w:r>
        <w:rPr>
          <w:rFonts w:cs="Times New Roman"/>
          <w:color w:val="1C1C1C"/>
          <w:sz w:val="20"/>
          <w:szCs w:val="20"/>
        </w:rPr>
        <w:t xml:space="preserve">        });</w:t>
      </w:r>
    </w:p>
    <w:p w:rsidR="002D2501" w:rsidRDefault="002D2501">
      <w:pPr>
        <w:pStyle w:val="Standard"/>
        <w:rPr>
          <w:rFonts w:cs="Times New Roman"/>
          <w:color w:val="1C1C1C"/>
          <w:sz w:val="20"/>
          <w:szCs w:val="20"/>
        </w:rPr>
      </w:pPr>
    </w:p>
    <w:p w:rsidR="002D2501" w:rsidRDefault="00A30BF7">
      <w:pPr>
        <w:pStyle w:val="Standard"/>
        <w:rPr>
          <w:rFonts w:cs="Times New Roman"/>
          <w:color w:val="1C1C1C"/>
          <w:sz w:val="20"/>
          <w:szCs w:val="20"/>
        </w:rPr>
      </w:pPr>
      <w:r>
        <w:rPr>
          <w:rFonts w:cs="Times New Roman"/>
          <w:color w:val="1C1C1C"/>
          <w:sz w:val="20"/>
          <w:szCs w:val="20"/>
        </w:rPr>
        <w:t>window.addEventListener(</w:t>
      </w:r>
    </w:p>
    <w:p w:rsidR="002D2501" w:rsidRDefault="00A30BF7">
      <w:pPr>
        <w:pStyle w:val="Standard"/>
        <w:rPr>
          <w:rFonts w:cs="Times New Roman"/>
          <w:color w:val="1C1C1C"/>
          <w:sz w:val="20"/>
          <w:szCs w:val="20"/>
        </w:rPr>
      </w:pPr>
      <w:r>
        <w:rPr>
          <w:rFonts w:cs="Times New Roman"/>
          <w:color w:val="1C1C1C"/>
          <w:sz w:val="20"/>
          <w:szCs w:val="20"/>
        </w:rPr>
        <w:tab/>
        <w:t>'load',</w:t>
      </w:r>
    </w:p>
    <w:p w:rsidR="002D2501" w:rsidRDefault="00A30BF7">
      <w:pPr>
        <w:pStyle w:val="Standard"/>
        <w:rPr>
          <w:rFonts w:cs="Times New Roman"/>
          <w:color w:val="1C1C1C"/>
          <w:sz w:val="20"/>
          <w:szCs w:val="20"/>
        </w:rPr>
      </w:pPr>
      <w:r>
        <w:rPr>
          <w:rFonts w:cs="Times New Roman"/>
          <w:color w:val="1C1C1C"/>
          <w:sz w:val="20"/>
          <w:szCs w:val="20"/>
        </w:rPr>
        <w:tab/>
        <w:t>function(){</w:t>
      </w:r>
    </w:p>
    <w:p w:rsidR="002D2501" w:rsidRDefault="00A30BF7">
      <w:pPr>
        <w:pStyle w:val="Standard"/>
        <w:rPr>
          <w:rFonts w:cs="Times New Roman"/>
          <w:color w:val="1C1C1C"/>
          <w:sz w:val="20"/>
          <w:szCs w:val="20"/>
        </w:rPr>
      </w:pPr>
      <w:r>
        <w:rPr>
          <w:rFonts w:cs="Times New Roman"/>
          <w:color w:val="1C1C1C"/>
          <w:sz w:val="20"/>
          <w:szCs w:val="20"/>
        </w:rPr>
        <w:tab/>
        <w:t>let buttons = document.querySelectorAll('a.btn-danger');</w:t>
      </w:r>
    </w:p>
    <w:p w:rsidR="002D2501" w:rsidRDefault="00A30BF7">
      <w:pPr>
        <w:pStyle w:val="Standard"/>
        <w:rPr>
          <w:rFonts w:cs="Times New Roman"/>
          <w:color w:val="1C1C1C"/>
          <w:sz w:val="20"/>
          <w:szCs w:val="20"/>
        </w:rPr>
      </w:pPr>
      <w:r>
        <w:rPr>
          <w:rFonts w:cs="Times New Roman"/>
          <w:color w:val="1C1C1C"/>
          <w:sz w:val="20"/>
          <w:szCs w:val="20"/>
        </w:rPr>
        <w:tab/>
        <w:t>for(let i=0; i &lt; buttons.length; i++){</w:t>
      </w:r>
    </w:p>
    <w:p w:rsidR="002D2501" w:rsidRDefault="00A30BF7">
      <w:pPr>
        <w:pStyle w:val="Standard"/>
        <w:rPr>
          <w:rFonts w:cs="Times New Roman"/>
          <w:color w:val="1C1C1C"/>
          <w:sz w:val="20"/>
          <w:szCs w:val="20"/>
        </w:rPr>
      </w:pPr>
      <w:r>
        <w:rPr>
          <w:rFonts w:cs="Times New Roman"/>
          <w:color w:val="1C1C1C"/>
          <w:sz w:val="20"/>
          <w:szCs w:val="20"/>
        </w:rPr>
        <w:tab/>
        <w:t>buttons[i].addEventListener(</w:t>
      </w:r>
    </w:p>
    <w:p w:rsidR="002D2501" w:rsidRDefault="00A30BF7">
      <w:pPr>
        <w:pStyle w:val="Standard"/>
        <w:rPr>
          <w:rFonts w:cs="Times New Roman"/>
          <w:color w:val="1C1C1C"/>
          <w:sz w:val="20"/>
          <w:szCs w:val="20"/>
        </w:rPr>
      </w:pPr>
      <w:r>
        <w:rPr>
          <w:rFonts w:cs="Times New Roman"/>
          <w:color w:val="1C1C1C"/>
          <w:sz w:val="20"/>
          <w:szCs w:val="20"/>
        </w:rPr>
        <w:tab/>
        <w:t>'click',</w:t>
      </w:r>
    </w:p>
    <w:p w:rsidR="002D2501" w:rsidRDefault="00A30BF7">
      <w:pPr>
        <w:pStyle w:val="Standard"/>
        <w:rPr>
          <w:rFonts w:cs="Times New Roman"/>
          <w:color w:val="1C1C1C"/>
          <w:sz w:val="20"/>
          <w:szCs w:val="20"/>
        </w:rPr>
      </w:pPr>
      <w:r>
        <w:rPr>
          <w:rFonts w:cs="Times New Roman"/>
          <w:color w:val="1C1C1C"/>
          <w:sz w:val="20"/>
          <w:szCs w:val="20"/>
        </w:rPr>
        <w:tab/>
        <w:t>function(evt){</w:t>
      </w:r>
    </w:p>
    <w:p w:rsidR="002D2501" w:rsidRDefault="00A30BF7">
      <w:pPr>
        <w:pStyle w:val="Standard"/>
        <w:rPr>
          <w:rFonts w:cs="Times New Roman"/>
          <w:color w:val="1C1C1C"/>
          <w:sz w:val="20"/>
          <w:szCs w:val="20"/>
        </w:rPr>
      </w:pPr>
      <w:r>
        <w:rPr>
          <w:rFonts w:cs="Times New Roman"/>
          <w:color w:val="1C1C1C"/>
          <w:sz w:val="20"/>
          <w:szCs w:val="20"/>
        </w:rPr>
        <w:tab/>
        <w:t>evt.preventDefault();</w:t>
      </w:r>
    </w:p>
    <w:p w:rsidR="002D2501" w:rsidRDefault="00A30BF7">
      <w:pPr>
        <w:pStyle w:val="Standard"/>
        <w:rPr>
          <w:rFonts w:cs="Times New Roman"/>
          <w:color w:val="1C1C1C"/>
          <w:sz w:val="20"/>
          <w:szCs w:val="20"/>
        </w:rPr>
      </w:pPr>
      <w:r>
        <w:rPr>
          <w:rFonts w:cs="Times New Roman"/>
          <w:color w:val="1C1C1C"/>
          <w:sz w:val="20"/>
          <w:szCs w:val="20"/>
        </w:rPr>
        <w:tab/>
        <w:t>let answer = confirm('Voulez-vous vraiment supprimer cette ligne ?');</w:t>
      </w:r>
    </w:p>
    <w:p w:rsidR="002D2501" w:rsidRDefault="00A30BF7">
      <w:pPr>
        <w:pStyle w:val="Standard"/>
        <w:rPr>
          <w:rFonts w:cs="Times New Roman"/>
          <w:color w:val="1C1C1C"/>
          <w:sz w:val="20"/>
          <w:szCs w:val="20"/>
        </w:rPr>
      </w:pPr>
      <w:r>
        <w:rPr>
          <w:rFonts w:cs="Times New Roman"/>
          <w:color w:val="1C1C1C"/>
          <w:sz w:val="20"/>
          <w:szCs w:val="20"/>
        </w:rPr>
        <w:tab/>
        <w:t>if(answer){</w:t>
      </w:r>
    </w:p>
    <w:p w:rsidR="002D2501" w:rsidRDefault="00A30BF7">
      <w:pPr>
        <w:pStyle w:val="Standard"/>
        <w:rPr>
          <w:rFonts w:cs="Times New Roman"/>
          <w:color w:val="1C1C1C"/>
          <w:sz w:val="20"/>
          <w:szCs w:val="20"/>
        </w:rPr>
      </w:pPr>
      <w:r>
        <w:rPr>
          <w:rFonts w:cs="Times New Roman"/>
          <w:color w:val="1C1C1C"/>
          <w:sz w:val="20"/>
          <w:szCs w:val="20"/>
        </w:rPr>
        <w:tab/>
        <w:t>location.href = evt.target.href;</w:t>
      </w:r>
    </w:p>
    <w:p w:rsidR="002D2501" w:rsidRDefault="00A30BF7">
      <w:pPr>
        <w:pStyle w:val="Standard"/>
        <w:rPr>
          <w:rFonts w:cs="Times New Roman"/>
          <w:color w:val="1C1C1C"/>
          <w:sz w:val="20"/>
          <w:szCs w:val="20"/>
        </w:rPr>
      </w:pPr>
      <w:r>
        <w:rPr>
          <w:rFonts w:cs="Times New Roman"/>
          <w:color w:val="1C1C1C"/>
          <w:sz w:val="20"/>
          <w:szCs w:val="20"/>
        </w:rPr>
        <w:tab/>
        <w:t>}</w:t>
      </w:r>
    </w:p>
    <w:p w:rsidR="002D2501" w:rsidRDefault="00A30BF7">
      <w:pPr>
        <w:pStyle w:val="Standard"/>
        <w:rPr>
          <w:rFonts w:cs="Times New Roman"/>
          <w:color w:val="1C1C1C"/>
          <w:sz w:val="20"/>
          <w:szCs w:val="20"/>
        </w:rPr>
      </w:pPr>
      <w:r>
        <w:rPr>
          <w:rFonts w:cs="Times New Roman"/>
          <w:color w:val="1C1C1C"/>
          <w:sz w:val="20"/>
          <w:szCs w:val="20"/>
        </w:rPr>
        <w:tab/>
        <w:t>},</w:t>
      </w:r>
    </w:p>
    <w:p w:rsidR="002D2501" w:rsidRDefault="00A30BF7">
      <w:pPr>
        <w:pStyle w:val="Standard"/>
        <w:rPr>
          <w:rFonts w:cs="Times New Roman"/>
          <w:color w:val="1C1C1C"/>
          <w:sz w:val="20"/>
          <w:szCs w:val="20"/>
        </w:rPr>
      </w:pPr>
      <w:r>
        <w:rPr>
          <w:rFonts w:cs="Times New Roman"/>
          <w:color w:val="1C1C1C"/>
          <w:sz w:val="20"/>
          <w:szCs w:val="20"/>
        </w:rPr>
        <w:tab/>
        <w:t>false</w:t>
      </w:r>
    </w:p>
    <w:p w:rsidR="002D2501" w:rsidRDefault="00A30BF7">
      <w:pPr>
        <w:pStyle w:val="Standard"/>
        <w:rPr>
          <w:rFonts w:cs="Times New Roman"/>
          <w:color w:val="1C1C1C"/>
          <w:sz w:val="20"/>
          <w:szCs w:val="20"/>
        </w:rPr>
      </w:pPr>
      <w:r>
        <w:rPr>
          <w:rFonts w:cs="Times New Roman"/>
          <w:color w:val="1C1C1C"/>
          <w:sz w:val="20"/>
          <w:szCs w:val="20"/>
        </w:rPr>
        <w:tab/>
        <w:t>);</w:t>
      </w:r>
    </w:p>
    <w:p w:rsidR="002D2501" w:rsidRDefault="00A30BF7">
      <w:pPr>
        <w:pStyle w:val="Standard"/>
        <w:rPr>
          <w:rFonts w:cs="Times New Roman"/>
          <w:color w:val="1C1C1C"/>
          <w:sz w:val="20"/>
          <w:szCs w:val="20"/>
        </w:rPr>
      </w:pPr>
      <w:r>
        <w:rPr>
          <w:rFonts w:cs="Times New Roman"/>
          <w:color w:val="1C1C1C"/>
          <w:sz w:val="20"/>
          <w:szCs w:val="20"/>
        </w:rPr>
        <w:lastRenderedPageBreak/>
        <w:tab/>
        <w:t>}</w:t>
      </w:r>
    </w:p>
    <w:p w:rsidR="002D2501" w:rsidRDefault="00A30BF7">
      <w:pPr>
        <w:pStyle w:val="Standard"/>
        <w:rPr>
          <w:rFonts w:cs="Times New Roman"/>
          <w:color w:val="1C1C1C"/>
          <w:sz w:val="20"/>
          <w:szCs w:val="20"/>
        </w:rPr>
      </w:pPr>
      <w:r>
        <w:rPr>
          <w:rFonts w:cs="Times New Roman"/>
          <w:color w:val="1C1C1C"/>
          <w:sz w:val="20"/>
          <w:szCs w:val="20"/>
        </w:rPr>
        <w:tab/>
        <w:t>},</w:t>
      </w:r>
    </w:p>
    <w:p w:rsidR="002D2501" w:rsidRDefault="00A30BF7">
      <w:pPr>
        <w:pStyle w:val="Standard"/>
        <w:rPr>
          <w:rFonts w:cs="Times New Roman"/>
          <w:color w:val="1C1C1C"/>
          <w:sz w:val="20"/>
          <w:szCs w:val="20"/>
        </w:rPr>
      </w:pPr>
      <w:r>
        <w:rPr>
          <w:rFonts w:cs="Times New Roman"/>
          <w:color w:val="1C1C1C"/>
          <w:sz w:val="20"/>
          <w:szCs w:val="20"/>
        </w:rPr>
        <w:tab/>
        <w:t>false</w:t>
      </w:r>
    </w:p>
    <w:p w:rsidR="002D2501" w:rsidRDefault="00A30BF7">
      <w:pPr>
        <w:pStyle w:val="Standard"/>
        <w:rPr>
          <w:rFonts w:cs="Times New Roman"/>
          <w:color w:val="1C1C1C"/>
          <w:sz w:val="20"/>
          <w:szCs w:val="20"/>
        </w:rPr>
      </w:pPr>
      <w:r>
        <w:rPr>
          <w:rFonts w:cs="Times New Roman"/>
          <w:color w:val="1C1C1C"/>
          <w:sz w:val="20"/>
          <w:szCs w:val="20"/>
        </w:rPr>
        <w:tab/>
        <w:t>);</w:t>
      </w:r>
    </w:p>
    <w:p w:rsidR="002D2501" w:rsidRDefault="00A30BF7">
      <w:pPr>
        <w:pStyle w:val="Standard"/>
        <w:numPr>
          <w:ilvl w:val="0"/>
          <w:numId w:val="11"/>
        </w:numPr>
        <w:rPr>
          <w:rFonts w:cs="Times New Roman"/>
          <w:color w:val="1C1C1C"/>
          <w:sz w:val="36"/>
          <w:szCs w:val="36"/>
        </w:rPr>
      </w:pPr>
      <w:r>
        <w:rPr>
          <w:rFonts w:cs="Times New Roman"/>
          <w:color w:val="1C1C1C"/>
          <w:sz w:val="36"/>
          <w:szCs w:val="36"/>
        </w:rPr>
        <w:t>1.4. Réaliser une interface utilisateur avec une solution de gestion de contenu ou e-commerce</w:t>
      </w:r>
    </w:p>
    <w:p w:rsidR="002D2501" w:rsidDel="00517CBA" w:rsidRDefault="00A30BF7">
      <w:pPr>
        <w:pStyle w:val="Standard"/>
        <w:numPr>
          <w:ilvl w:val="0"/>
          <w:numId w:val="11"/>
        </w:numPr>
        <w:rPr>
          <w:del w:id="368" w:author="Baobab Ingénierie" w:date="2020-06-16T15:46:00Z"/>
          <w:rFonts w:cs="Times New Roman"/>
          <w:color w:val="1C1C1C"/>
          <w:sz w:val="36"/>
          <w:szCs w:val="36"/>
        </w:rPr>
      </w:pPr>
      <w:del w:id="369" w:author="Baobab Ingénierie" w:date="2020-06-16T15:46:00Z">
        <w:r w:rsidDel="00517CBA">
          <w:rPr>
            <w:rFonts w:cs="Times New Roman"/>
            <w:color w:val="1C1C1C"/>
            <w:sz w:val="36"/>
            <w:szCs w:val="36"/>
          </w:rPr>
          <w:delText>2.4. Elaborer et mettre en œuvre des composants dans une application de gestion de contenu ou e-commerce</w:delText>
        </w:r>
      </w:del>
    </w:p>
    <w:p w:rsidR="002D2501" w:rsidRDefault="002D2501">
      <w:pPr>
        <w:pStyle w:val="Standard"/>
        <w:rPr>
          <w:rFonts w:cs="Times New Roman"/>
          <w:color w:val="1C1C1C"/>
          <w:sz w:val="36"/>
          <w:szCs w:val="36"/>
        </w:rPr>
      </w:pPr>
    </w:p>
    <w:p w:rsidR="002D2501" w:rsidRDefault="00A30BF7">
      <w:pPr>
        <w:pStyle w:val="Standard"/>
        <w:rPr>
          <w:rFonts w:cs="Times New Roman"/>
          <w:color w:val="1C1C1C"/>
          <w:sz w:val="36"/>
          <w:szCs w:val="36"/>
        </w:rPr>
      </w:pPr>
      <w:r>
        <w:rPr>
          <w:rFonts w:cs="Times New Roman"/>
          <w:color w:val="1C1C1C"/>
          <w:sz w:val="36"/>
          <w:szCs w:val="36"/>
        </w:rPr>
        <w:t>Définitions :</w:t>
      </w:r>
    </w:p>
    <w:p w:rsidR="002D2501" w:rsidRDefault="002D2501">
      <w:pPr>
        <w:pStyle w:val="Standard"/>
        <w:rPr>
          <w:rFonts w:cs="Times New Roman"/>
          <w:color w:val="1C1C1C"/>
          <w:sz w:val="36"/>
          <w:szCs w:val="36"/>
        </w:rPr>
      </w:pPr>
    </w:p>
    <w:p w:rsidR="002D2501" w:rsidRDefault="00A30BF7">
      <w:pPr>
        <w:pStyle w:val="Standard"/>
      </w:pPr>
      <w:r w:rsidRPr="00517CBA">
        <w:rPr>
          <w:rFonts w:cs="Times New Roman"/>
          <w:b/>
          <w:color w:val="1C1C1C"/>
          <w:sz w:val="28"/>
          <w:szCs w:val="28"/>
          <w:rPrChange w:id="370" w:author="Baobab Ingénierie" w:date="2020-06-16T15:46:00Z">
            <w:rPr>
              <w:rFonts w:cs="Times New Roman"/>
              <w:color w:val="1C1C1C"/>
              <w:sz w:val="28"/>
              <w:szCs w:val="28"/>
            </w:rPr>
          </w:rPrChange>
        </w:rPr>
        <w:t>Wordpress</w:t>
      </w:r>
      <w:r>
        <w:rPr>
          <w:rFonts w:cs="Times New Roman"/>
          <w:color w:val="1C1C1C"/>
          <w:sz w:val="28"/>
          <w:szCs w:val="28"/>
        </w:rPr>
        <w:t> : WordPress est un </w:t>
      </w:r>
      <w:r>
        <w:rPr>
          <w:rFonts w:cs="Times New Roman"/>
          <w:color w:val="1C1C1C"/>
          <w:sz w:val="28"/>
          <w:szCs w:val="28"/>
          <w:shd w:val="clear" w:color="auto" w:fill="FFFFFF"/>
        </w:rPr>
        <w:t>système de gestion de contenu</w:t>
      </w:r>
      <w:r>
        <w:rPr>
          <w:rFonts w:cs="Times New Roman"/>
          <w:color w:val="1C1C1C"/>
          <w:sz w:val="28"/>
          <w:szCs w:val="28"/>
        </w:rPr>
        <w:t> (SGC ou </w:t>
      </w:r>
      <w:r>
        <w:rPr>
          <w:rFonts w:cs="Times New Roman"/>
          <w:color w:val="1C1C1C"/>
          <w:sz w:val="28"/>
          <w:szCs w:val="28"/>
          <w:lang/>
        </w:rPr>
        <w:t>content management system</w:t>
      </w:r>
      <w:r>
        <w:rPr>
          <w:rFonts w:cs="Times New Roman"/>
          <w:color w:val="1C1C1C"/>
          <w:sz w:val="28"/>
          <w:szCs w:val="28"/>
        </w:rPr>
        <w:t> (CMS) en anglais) gratuit, </w:t>
      </w:r>
      <w:r>
        <w:rPr>
          <w:rFonts w:cs="Times New Roman"/>
          <w:color w:val="1C1C1C"/>
          <w:sz w:val="28"/>
          <w:szCs w:val="28"/>
          <w:shd w:val="clear" w:color="auto" w:fill="FFFFFF"/>
        </w:rPr>
        <w:t>libre</w:t>
      </w:r>
      <w:r>
        <w:rPr>
          <w:rFonts w:cs="Times New Roman"/>
          <w:color w:val="1C1C1C"/>
          <w:sz w:val="28"/>
          <w:szCs w:val="28"/>
        </w:rPr>
        <w:t> et </w:t>
      </w:r>
      <w:r>
        <w:rPr>
          <w:rFonts w:cs="Times New Roman"/>
          <w:color w:val="1C1C1C"/>
          <w:sz w:val="28"/>
          <w:szCs w:val="28"/>
          <w:shd w:val="clear" w:color="auto" w:fill="FFFFFF"/>
          <w:lang/>
        </w:rPr>
        <w:t>open-source</w:t>
      </w:r>
      <w:r>
        <w:rPr>
          <w:rFonts w:cs="Times New Roman"/>
          <w:color w:val="1C1C1C"/>
          <w:sz w:val="28"/>
          <w:szCs w:val="28"/>
        </w:rPr>
        <w:t>. Ce </w:t>
      </w:r>
      <w:r>
        <w:rPr>
          <w:rFonts w:cs="Times New Roman"/>
          <w:color w:val="1C1C1C"/>
          <w:sz w:val="28"/>
          <w:szCs w:val="28"/>
          <w:shd w:val="clear" w:color="auto" w:fill="FFFFFF"/>
        </w:rPr>
        <w:t>logiciel</w:t>
      </w:r>
      <w:r>
        <w:rPr>
          <w:rFonts w:cs="Times New Roman"/>
          <w:color w:val="1C1C1C"/>
          <w:sz w:val="28"/>
          <w:szCs w:val="28"/>
        </w:rPr>
        <w:t> écrit en </w:t>
      </w:r>
      <w:r>
        <w:rPr>
          <w:rFonts w:cs="Times New Roman"/>
          <w:color w:val="1C1C1C"/>
          <w:sz w:val="28"/>
          <w:szCs w:val="28"/>
          <w:shd w:val="clear" w:color="auto" w:fill="FFFFFF"/>
        </w:rPr>
        <w:t>PHP</w:t>
      </w:r>
      <w:r>
        <w:rPr>
          <w:rFonts w:cs="Times New Roman"/>
          <w:color w:val="1C1C1C"/>
          <w:sz w:val="28"/>
          <w:szCs w:val="28"/>
        </w:rPr>
        <w:t> repose sur une base de données </w:t>
      </w:r>
      <w:r>
        <w:rPr>
          <w:rFonts w:cs="Times New Roman"/>
          <w:color w:val="1C1C1C"/>
          <w:sz w:val="28"/>
          <w:szCs w:val="28"/>
          <w:shd w:val="clear" w:color="auto" w:fill="FFFFFF"/>
        </w:rPr>
        <w:t>MySQL</w:t>
      </w:r>
      <w:r>
        <w:rPr>
          <w:rFonts w:cs="Times New Roman"/>
          <w:color w:val="1C1C1C"/>
          <w:sz w:val="28"/>
          <w:szCs w:val="28"/>
        </w:rPr>
        <w:t> et est distribué par l'entreprise </w:t>
      </w:r>
      <w:r>
        <w:rPr>
          <w:rFonts w:cs="Times New Roman"/>
          <w:color w:val="1C1C1C"/>
          <w:sz w:val="28"/>
          <w:szCs w:val="28"/>
          <w:shd w:val="clear" w:color="auto" w:fill="FFFFFF"/>
        </w:rPr>
        <w:t>américaine</w:t>
      </w:r>
      <w:r>
        <w:rPr>
          <w:rFonts w:cs="Times New Roman"/>
          <w:color w:val="1C1C1C"/>
          <w:sz w:val="28"/>
          <w:szCs w:val="28"/>
        </w:rPr>
        <w:t> </w:t>
      </w:r>
      <w:r>
        <w:rPr>
          <w:rFonts w:cs="Times New Roman"/>
          <w:color w:val="1C1C1C"/>
          <w:sz w:val="28"/>
          <w:szCs w:val="28"/>
          <w:shd w:val="clear" w:color="auto" w:fill="FFFFFF"/>
        </w:rPr>
        <w:t>Automattic</w:t>
      </w:r>
      <w:r>
        <w:rPr>
          <w:rFonts w:cs="Times New Roman"/>
          <w:color w:val="1C1C1C"/>
          <w:sz w:val="28"/>
          <w:szCs w:val="28"/>
        </w:rPr>
        <w:t>. Les fonctionnalités de WordPress lui permettent de créer et gérer différents types de </w:t>
      </w:r>
      <w:r>
        <w:rPr>
          <w:rFonts w:cs="Times New Roman"/>
          <w:color w:val="1C1C1C"/>
          <w:sz w:val="28"/>
          <w:szCs w:val="28"/>
          <w:shd w:val="clear" w:color="auto" w:fill="FFFFFF"/>
        </w:rPr>
        <w:t>sites Web</w:t>
      </w:r>
      <w:r>
        <w:rPr>
          <w:rFonts w:cs="Times New Roman"/>
          <w:color w:val="1C1C1C"/>
          <w:sz w:val="28"/>
          <w:szCs w:val="28"/>
        </w:rPr>
        <w:t> : site vitrine, site de </w:t>
      </w:r>
      <w:r>
        <w:rPr>
          <w:rFonts w:cs="Times New Roman"/>
          <w:color w:val="1C1C1C"/>
          <w:sz w:val="28"/>
          <w:szCs w:val="28"/>
          <w:shd w:val="clear" w:color="auto" w:fill="FFFFFF"/>
        </w:rPr>
        <w:t>vente en ligne</w:t>
      </w:r>
      <w:r>
        <w:rPr>
          <w:rFonts w:cs="Times New Roman"/>
          <w:color w:val="1C1C1C"/>
          <w:sz w:val="28"/>
          <w:szCs w:val="28"/>
        </w:rPr>
        <w:t>, site applicatif, </w:t>
      </w:r>
      <w:r>
        <w:rPr>
          <w:rFonts w:cs="Times New Roman"/>
          <w:color w:val="1C1C1C"/>
          <w:sz w:val="28"/>
          <w:szCs w:val="28"/>
          <w:shd w:val="clear" w:color="auto" w:fill="FFFFFF"/>
        </w:rPr>
        <w:t>blogue</w:t>
      </w:r>
      <w:r>
        <w:rPr>
          <w:rFonts w:cs="Times New Roman"/>
          <w:color w:val="1C1C1C"/>
          <w:sz w:val="28"/>
          <w:szCs w:val="28"/>
        </w:rPr>
        <w:t>, ou encore </w:t>
      </w:r>
      <w:r>
        <w:rPr>
          <w:rFonts w:cs="Times New Roman"/>
          <w:color w:val="1C1C1C"/>
          <w:sz w:val="28"/>
          <w:szCs w:val="28"/>
          <w:shd w:val="clear" w:color="auto" w:fill="FFFFFF"/>
        </w:rPr>
        <w:t>portfolio</w:t>
      </w:r>
      <w:r>
        <w:rPr>
          <w:rFonts w:cs="Times New Roman"/>
          <w:color w:val="1C1C1C"/>
          <w:sz w:val="28"/>
          <w:szCs w:val="28"/>
        </w:rPr>
        <w:t>. Il est distribué selon les termes de la licence </w:t>
      </w:r>
      <w:r>
        <w:rPr>
          <w:rFonts w:cs="Times New Roman"/>
          <w:color w:val="1C1C1C"/>
          <w:sz w:val="28"/>
          <w:szCs w:val="28"/>
          <w:shd w:val="clear" w:color="auto" w:fill="FFFFFF"/>
        </w:rPr>
        <w:t>GNU GPL</w:t>
      </w:r>
      <w:r>
        <w:rPr>
          <w:rFonts w:cs="Times New Roman"/>
          <w:color w:val="1C1C1C"/>
          <w:sz w:val="28"/>
          <w:szCs w:val="28"/>
        </w:rPr>
        <w:t> version 2. Le logiciel est aussi utilisé comme socle du service multisite </w:t>
      </w:r>
      <w:r>
        <w:rPr>
          <w:rFonts w:cs="Times New Roman"/>
          <w:color w:val="1C1C1C"/>
          <w:sz w:val="28"/>
          <w:szCs w:val="28"/>
          <w:shd w:val="clear" w:color="auto" w:fill="FFFFFF"/>
        </w:rPr>
        <w:t>WordPress.com</w:t>
      </w:r>
      <w:r>
        <w:rPr>
          <w:rFonts w:cs="Times New Roman"/>
          <w:color w:val="1C1C1C"/>
          <w:sz w:val="28"/>
          <w:szCs w:val="28"/>
        </w:rPr>
        <w:t xml:space="preserve">, </w:t>
      </w:r>
      <w:del w:id="371" w:author="Baobab Ingénierie" w:date="2020-06-16T15:46:00Z">
        <w:r w:rsidDel="00517CBA">
          <w:rPr>
            <w:rFonts w:cs="Times New Roman"/>
            <w:color w:val="1C1C1C"/>
            <w:sz w:val="28"/>
            <w:szCs w:val="28"/>
          </w:rPr>
          <w:delText>celui ci</w:delText>
        </w:r>
      </w:del>
      <w:ins w:id="372" w:author="Baobab Ingénierie" w:date="2020-06-16T15:46:00Z">
        <w:r w:rsidR="00517CBA">
          <w:rPr>
            <w:rFonts w:cs="Times New Roman"/>
            <w:color w:val="1C1C1C"/>
            <w:sz w:val="28"/>
            <w:szCs w:val="28"/>
          </w:rPr>
          <w:t>celui-ci</w:t>
        </w:r>
      </w:ins>
      <w:r>
        <w:rPr>
          <w:rFonts w:cs="Times New Roman"/>
          <w:color w:val="1C1C1C"/>
          <w:sz w:val="28"/>
          <w:szCs w:val="28"/>
        </w:rPr>
        <w:t xml:space="preserve"> supporte plusieurs millions de sites.</w:t>
      </w:r>
    </w:p>
    <w:p w:rsidR="002D2501" w:rsidRDefault="002D2501">
      <w:pPr>
        <w:pStyle w:val="Standard"/>
        <w:rPr>
          <w:rFonts w:cs="Times New Roman"/>
          <w:color w:val="1C1C1C"/>
          <w:sz w:val="28"/>
          <w:szCs w:val="28"/>
        </w:rPr>
      </w:pPr>
    </w:p>
    <w:p w:rsidR="00EA2BAF" w:rsidRDefault="00A30BF7">
      <w:pPr>
        <w:pStyle w:val="Standard"/>
        <w:rPr>
          <w:ins w:id="373" w:author="Baobab Ingénierie" w:date="2020-06-16T15:48:00Z"/>
          <w:rFonts w:cs="Times New Roman"/>
          <w:color w:val="1C1C1C"/>
          <w:sz w:val="28"/>
          <w:szCs w:val="28"/>
        </w:rPr>
      </w:pPr>
      <w:r>
        <w:rPr>
          <w:rFonts w:cs="Times New Roman"/>
          <w:color w:val="1C1C1C"/>
          <w:sz w:val="28"/>
          <w:szCs w:val="28"/>
        </w:rPr>
        <w:t xml:space="preserve">J'ai fait une partie WordPress dans mon projet qui s'apparente aux pages </w:t>
      </w:r>
      <w:ins w:id="374" w:author="Baobab Ingénierie" w:date="2020-06-16T15:47:00Z">
        <w:r w:rsidR="00EA2BAF">
          <w:rPr>
            <w:rFonts w:cs="Times New Roman"/>
            <w:color w:val="1C1C1C"/>
            <w:sz w:val="28"/>
            <w:szCs w:val="28"/>
          </w:rPr>
          <w:t>« </w:t>
        </w:r>
      </w:ins>
      <w:r>
        <w:rPr>
          <w:rFonts w:cs="Times New Roman"/>
          <w:color w:val="1C1C1C"/>
          <w:sz w:val="28"/>
          <w:szCs w:val="28"/>
        </w:rPr>
        <w:t>produits</w:t>
      </w:r>
      <w:ins w:id="375" w:author="Baobab Ingénierie" w:date="2020-06-16T15:47:00Z">
        <w:r w:rsidR="00EA2BAF">
          <w:rPr>
            <w:rFonts w:cs="Times New Roman"/>
            <w:color w:val="1C1C1C"/>
            <w:sz w:val="28"/>
            <w:szCs w:val="28"/>
          </w:rPr>
          <w:t> »</w:t>
        </w:r>
      </w:ins>
      <w:r>
        <w:rPr>
          <w:rFonts w:cs="Times New Roman"/>
          <w:color w:val="1C1C1C"/>
          <w:sz w:val="28"/>
          <w:szCs w:val="28"/>
        </w:rPr>
        <w:t xml:space="preserve"> et </w:t>
      </w:r>
      <w:ins w:id="376" w:author="Baobab Ingénierie" w:date="2020-06-16T15:47:00Z">
        <w:r w:rsidR="00EA2BAF">
          <w:rPr>
            <w:rFonts w:cs="Times New Roman"/>
            <w:color w:val="1C1C1C"/>
            <w:sz w:val="28"/>
            <w:szCs w:val="28"/>
          </w:rPr>
          <w:t>« </w:t>
        </w:r>
      </w:ins>
      <w:r>
        <w:rPr>
          <w:rFonts w:cs="Times New Roman"/>
          <w:color w:val="1C1C1C"/>
          <w:sz w:val="28"/>
          <w:szCs w:val="28"/>
        </w:rPr>
        <w:t>contacts</w:t>
      </w:r>
      <w:ins w:id="377" w:author="Baobab Ingénierie" w:date="2020-06-16T15:47:00Z">
        <w:r w:rsidR="00EA2BAF">
          <w:rPr>
            <w:rFonts w:cs="Times New Roman"/>
            <w:color w:val="1C1C1C"/>
            <w:sz w:val="28"/>
            <w:szCs w:val="28"/>
          </w:rPr>
          <w:t> </w:t>
        </w:r>
      </w:ins>
      <w:del w:id="378" w:author="Baobab Ingénierie" w:date="2020-06-16T15:47:00Z">
        <w:r w:rsidDel="00EA2BAF">
          <w:rPr>
            <w:rFonts w:cs="Times New Roman"/>
            <w:color w:val="1C1C1C"/>
            <w:sz w:val="28"/>
            <w:szCs w:val="28"/>
          </w:rPr>
          <w:delText xml:space="preserve">, </w:delText>
        </w:r>
      </w:del>
      <w:ins w:id="379" w:author="Baobab Ingénierie" w:date="2020-06-16T15:47:00Z">
        <w:r w:rsidR="00EA2BAF">
          <w:rPr>
            <w:rFonts w:cs="Times New Roman"/>
            <w:color w:val="1C1C1C"/>
            <w:sz w:val="28"/>
            <w:szCs w:val="28"/>
          </w:rPr>
          <w:t>»</w:t>
        </w:r>
        <w:r w:rsidR="00EA2BAF">
          <w:rPr>
            <w:rFonts w:cs="Times New Roman"/>
            <w:color w:val="1C1C1C"/>
            <w:sz w:val="28"/>
            <w:szCs w:val="28"/>
          </w:rPr>
          <w:t>.</w:t>
        </w:r>
        <w:r w:rsidR="00EA2BAF">
          <w:rPr>
            <w:rFonts w:cs="Times New Roman"/>
            <w:color w:val="1C1C1C"/>
            <w:sz w:val="28"/>
            <w:szCs w:val="28"/>
          </w:rPr>
          <w:t xml:space="preserve"> </w:t>
        </w:r>
      </w:ins>
      <w:r w:rsidR="00EA2BAF">
        <w:rPr>
          <w:rFonts w:cs="Times New Roman"/>
          <w:color w:val="1C1C1C"/>
          <w:sz w:val="28"/>
          <w:szCs w:val="28"/>
        </w:rPr>
        <w:t xml:space="preserve">Dans </w:t>
      </w:r>
      <w:r>
        <w:rPr>
          <w:rFonts w:cs="Times New Roman"/>
          <w:color w:val="1C1C1C"/>
          <w:sz w:val="28"/>
          <w:szCs w:val="28"/>
        </w:rPr>
        <w:t>cette deuxième partie du site tout a été fait à partir de Wordpress et pour cela j'ai installé des fonctionnalités qui sont compatibles avec le CMS WordPress</w:t>
      </w:r>
      <w:ins w:id="380" w:author="Baobab Ingénierie" w:date="2020-06-16T15:47:00Z">
        <w:r w:rsidR="00EA2BAF">
          <w:rPr>
            <w:rFonts w:cs="Times New Roman"/>
            <w:color w:val="1C1C1C"/>
            <w:sz w:val="28"/>
            <w:szCs w:val="28"/>
          </w:rPr>
          <w:t> :</w:t>
        </w:r>
      </w:ins>
      <w:r>
        <w:rPr>
          <w:rFonts w:cs="Times New Roman"/>
          <w:color w:val="1C1C1C"/>
          <w:sz w:val="28"/>
          <w:szCs w:val="28"/>
        </w:rPr>
        <w:t xml:space="preserve"> il y a les thèmes qui sont propres à WordPress qu'on peut installer directement </w:t>
      </w:r>
      <w:del w:id="381" w:author="Baobab Ingénierie" w:date="2020-06-16T15:47:00Z">
        <w:r w:rsidDel="00EA2BAF">
          <w:rPr>
            <w:rFonts w:cs="Times New Roman"/>
            <w:color w:val="1C1C1C"/>
            <w:sz w:val="28"/>
            <w:szCs w:val="28"/>
          </w:rPr>
          <w:delText xml:space="preserve">dessus </w:delText>
        </w:r>
      </w:del>
      <w:r>
        <w:rPr>
          <w:rFonts w:cs="Times New Roman"/>
          <w:color w:val="1C1C1C"/>
          <w:sz w:val="28"/>
          <w:szCs w:val="28"/>
        </w:rPr>
        <w:t xml:space="preserve">ou bien </w:t>
      </w:r>
      <w:del w:id="382" w:author="Baobab Ingénierie" w:date="2020-06-16T15:47:00Z">
        <w:r w:rsidDel="00EA2BAF">
          <w:rPr>
            <w:rFonts w:cs="Times New Roman"/>
            <w:color w:val="1C1C1C"/>
            <w:sz w:val="28"/>
            <w:szCs w:val="28"/>
          </w:rPr>
          <w:delText xml:space="preserve">le </w:delText>
        </w:r>
      </w:del>
      <w:r>
        <w:rPr>
          <w:rFonts w:cs="Times New Roman"/>
          <w:color w:val="1C1C1C"/>
          <w:sz w:val="28"/>
          <w:szCs w:val="28"/>
        </w:rPr>
        <w:t xml:space="preserve">créer </w:t>
      </w:r>
      <w:ins w:id="383" w:author="Baobab Ingénierie" w:date="2020-06-16T15:47:00Z">
        <w:r w:rsidR="00EA2BAF">
          <w:rPr>
            <w:rFonts w:cs="Times New Roman"/>
            <w:color w:val="1C1C1C"/>
            <w:sz w:val="28"/>
            <w:szCs w:val="28"/>
          </w:rPr>
          <w:t>sois</w:t>
        </w:r>
      </w:ins>
      <w:ins w:id="384" w:author="Baobab Ingénierie" w:date="2020-06-16T15:48:00Z">
        <w:r w:rsidR="00EA2BAF">
          <w:rPr>
            <w:rFonts w:cs="Times New Roman"/>
            <w:color w:val="1C1C1C"/>
            <w:sz w:val="28"/>
            <w:szCs w:val="28"/>
          </w:rPr>
          <w:noBreakHyphen/>
          <w:t xml:space="preserve">même - </w:t>
        </w:r>
      </w:ins>
      <w:r>
        <w:rPr>
          <w:rFonts w:cs="Times New Roman"/>
          <w:color w:val="1C1C1C"/>
          <w:sz w:val="28"/>
          <w:szCs w:val="28"/>
        </w:rPr>
        <w:t xml:space="preserve">on appellera donc cela un thème enfant qui </w:t>
      </w:r>
      <w:del w:id="385" w:author="Baobab Ingénierie" w:date="2020-06-16T15:48:00Z">
        <w:r w:rsidDel="00EA2BAF">
          <w:rPr>
            <w:rFonts w:cs="Times New Roman"/>
            <w:color w:val="1C1C1C"/>
            <w:sz w:val="28"/>
            <w:szCs w:val="28"/>
          </w:rPr>
          <w:delText xml:space="preserve">va </w:delText>
        </w:r>
      </w:del>
      <w:r>
        <w:rPr>
          <w:rFonts w:cs="Times New Roman"/>
          <w:color w:val="1C1C1C"/>
          <w:sz w:val="28"/>
          <w:szCs w:val="28"/>
        </w:rPr>
        <w:t>restera tel quel</w:t>
      </w:r>
      <w:ins w:id="386" w:author="Baobab Ingénierie" w:date="2020-06-16T15:48:00Z">
        <w:r w:rsidR="00EA2BAF">
          <w:rPr>
            <w:rFonts w:cs="Times New Roman"/>
            <w:color w:val="1C1C1C"/>
            <w:sz w:val="28"/>
            <w:szCs w:val="28"/>
          </w:rPr>
          <w:t>,</w:t>
        </w:r>
      </w:ins>
      <w:r>
        <w:rPr>
          <w:rFonts w:cs="Times New Roman"/>
          <w:color w:val="1C1C1C"/>
          <w:sz w:val="28"/>
          <w:szCs w:val="28"/>
        </w:rPr>
        <w:t xml:space="preserve"> peu importe le nombre de mise</w:t>
      </w:r>
      <w:ins w:id="387" w:author="Baobab Ingénierie" w:date="2020-06-16T15:48:00Z">
        <w:r w:rsidR="00EA2BAF">
          <w:rPr>
            <w:rFonts w:cs="Times New Roman"/>
            <w:color w:val="1C1C1C"/>
            <w:sz w:val="28"/>
            <w:szCs w:val="28"/>
          </w:rPr>
          <w:t>s</w:t>
        </w:r>
      </w:ins>
      <w:r>
        <w:rPr>
          <w:rFonts w:cs="Times New Roman"/>
          <w:color w:val="1C1C1C"/>
          <w:sz w:val="28"/>
          <w:szCs w:val="28"/>
        </w:rPr>
        <w:t xml:space="preserve"> à jour qu'il y aura sur WordPress étant donné qu'il sera écrit </w:t>
      </w:r>
      <w:ins w:id="388" w:author="Baobab Ingénierie" w:date="2020-06-16T15:48:00Z">
        <w:r w:rsidR="00EA2BAF">
          <w:rPr>
            <w:rFonts w:cs="Times New Roman"/>
            <w:color w:val="1C1C1C"/>
            <w:sz w:val="28"/>
            <w:szCs w:val="28"/>
          </w:rPr>
          <w:t xml:space="preserve">sur </w:t>
        </w:r>
      </w:ins>
      <w:r>
        <w:rPr>
          <w:rFonts w:cs="Times New Roman"/>
          <w:color w:val="1C1C1C"/>
          <w:sz w:val="28"/>
          <w:szCs w:val="28"/>
        </w:rPr>
        <w:t>le serveur local</w:t>
      </w:r>
      <w:del w:id="389" w:author="Baobab Ingénierie" w:date="2020-06-16T15:48:00Z">
        <w:r w:rsidDel="00EA2BAF">
          <w:rPr>
            <w:rFonts w:cs="Times New Roman"/>
            <w:color w:val="1C1C1C"/>
            <w:sz w:val="28"/>
            <w:szCs w:val="28"/>
          </w:rPr>
          <w:delText xml:space="preserve">, </w:delText>
        </w:r>
      </w:del>
      <w:ins w:id="390" w:author="Baobab Ingénierie" w:date="2020-06-16T15:48:00Z">
        <w:r w:rsidR="00EA2BAF">
          <w:rPr>
            <w:rFonts w:cs="Times New Roman"/>
            <w:color w:val="1C1C1C"/>
            <w:sz w:val="28"/>
            <w:szCs w:val="28"/>
          </w:rPr>
          <w:t>.</w:t>
        </w:r>
        <w:r w:rsidR="00EA2BAF">
          <w:rPr>
            <w:rFonts w:cs="Times New Roman"/>
            <w:color w:val="1C1C1C"/>
            <w:sz w:val="28"/>
            <w:szCs w:val="28"/>
          </w:rPr>
          <w:t xml:space="preserve"> </w:t>
        </w:r>
      </w:ins>
    </w:p>
    <w:p w:rsidR="00EA2BAF" w:rsidRDefault="00EA2BAF">
      <w:pPr>
        <w:pStyle w:val="Standard"/>
        <w:rPr>
          <w:ins w:id="391" w:author="Baobab Ingénierie" w:date="2020-06-16T15:48:00Z"/>
          <w:rFonts w:cs="Times New Roman"/>
          <w:color w:val="1C1C1C"/>
          <w:sz w:val="28"/>
          <w:szCs w:val="28"/>
        </w:rPr>
      </w:pPr>
    </w:p>
    <w:p w:rsidR="000E1689" w:rsidRDefault="00EA2BAF">
      <w:pPr>
        <w:pStyle w:val="Standard"/>
        <w:rPr>
          <w:ins w:id="392" w:author="Baobab Ingénierie" w:date="2020-06-16T15:49:00Z"/>
          <w:rFonts w:cs="Times New Roman"/>
          <w:color w:val="1C1C1C"/>
          <w:sz w:val="28"/>
          <w:szCs w:val="28"/>
        </w:rPr>
      </w:pPr>
      <w:r>
        <w:rPr>
          <w:rFonts w:cs="Times New Roman"/>
          <w:color w:val="1C1C1C"/>
          <w:sz w:val="28"/>
          <w:szCs w:val="28"/>
        </w:rPr>
        <w:t xml:space="preserve">Pour </w:t>
      </w:r>
      <w:r w:rsidR="00A30BF7">
        <w:rPr>
          <w:rFonts w:cs="Times New Roman"/>
          <w:color w:val="1C1C1C"/>
          <w:sz w:val="28"/>
          <w:szCs w:val="28"/>
        </w:rPr>
        <w:t>créer un thème il faut mettre en commentaire dans un sc</w:t>
      </w:r>
      <w:ins w:id="393" w:author="Baobab Ingénierie" w:date="2020-06-16T15:48:00Z">
        <w:r w:rsidR="000E1689">
          <w:rPr>
            <w:rFonts w:cs="Times New Roman"/>
            <w:color w:val="1C1C1C"/>
            <w:sz w:val="28"/>
            <w:szCs w:val="28"/>
          </w:rPr>
          <w:t>r</w:t>
        </w:r>
      </w:ins>
      <w:r w:rsidR="00A30BF7">
        <w:rPr>
          <w:rFonts w:cs="Times New Roman"/>
          <w:color w:val="1C1C1C"/>
          <w:sz w:val="28"/>
          <w:szCs w:val="28"/>
        </w:rPr>
        <w:t>ipt CSS les paramètres dont on aura besoin</w:t>
      </w:r>
      <w:ins w:id="394" w:author="Baobab Ingénierie" w:date="2020-06-16T15:49:00Z">
        <w:r w:rsidR="000E1689">
          <w:rPr>
            <w:rFonts w:cs="Times New Roman"/>
            <w:color w:val="1C1C1C"/>
            <w:sz w:val="28"/>
            <w:szCs w:val="28"/>
          </w:rPr>
          <w:t> :</w:t>
        </w:r>
      </w:ins>
      <w:r w:rsidR="00A30BF7">
        <w:rPr>
          <w:rFonts w:cs="Times New Roman"/>
          <w:color w:val="1C1C1C"/>
          <w:sz w:val="28"/>
          <w:szCs w:val="28"/>
        </w:rPr>
        <w:t xml:space="preserve"> </w:t>
      </w:r>
      <w:del w:id="395" w:author="Baobab Ingénierie" w:date="2020-06-16T15:49:00Z">
        <w:r w:rsidR="00A30BF7" w:rsidDel="000E1689">
          <w:rPr>
            <w:rFonts w:cs="Times New Roman"/>
            <w:color w:val="1C1C1C"/>
            <w:sz w:val="28"/>
            <w:szCs w:val="28"/>
          </w:rPr>
          <w:delText xml:space="preserve">donc </w:delText>
        </w:r>
      </w:del>
      <w:r w:rsidR="00A30BF7">
        <w:rPr>
          <w:rFonts w:cs="Times New Roman"/>
          <w:color w:val="1C1C1C"/>
          <w:sz w:val="28"/>
          <w:szCs w:val="28"/>
        </w:rPr>
        <w:t xml:space="preserve">son nom, le texte du domaine lors de son apparition sur WordPress, le template donc le thème parent qui est twentytwenty dans mon script, sa version qui peut être configurée comme on le veut, une description, des tags pour le trouver plus facilement lors des recherches, son auteur et les licences GNU et URI. </w:t>
      </w:r>
    </w:p>
    <w:p w:rsidR="000E1689" w:rsidRDefault="000E1689">
      <w:pPr>
        <w:pStyle w:val="Standard"/>
        <w:rPr>
          <w:ins w:id="396" w:author="Baobab Ingénierie" w:date="2020-06-16T15:49:00Z"/>
          <w:rFonts w:cs="Times New Roman"/>
          <w:color w:val="1C1C1C"/>
          <w:sz w:val="28"/>
          <w:szCs w:val="28"/>
        </w:rPr>
      </w:pPr>
    </w:p>
    <w:p w:rsidR="002D2501" w:rsidRDefault="00A30BF7">
      <w:pPr>
        <w:pStyle w:val="Standard"/>
        <w:rPr>
          <w:rFonts w:cs="Times New Roman"/>
          <w:color w:val="1C1C1C"/>
          <w:sz w:val="28"/>
          <w:szCs w:val="28"/>
        </w:rPr>
      </w:pPr>
      <w:r>
        <w:rPr>
          <w:rFonts w:cs="Times New Roman"/>
          <w:color w:val="1C1C1C"/>
          <w:sz w:val="28"/>
          <w:szCs w:val="28"/>
        </w:rPr>
        <w:t>Voici le script du thème que j'ai créé à partir du template de twentytwenty:</w:t>
      </w:r>
    </w:p>
    <w:p w:rsidR="002D2501" w:rsidRDefault="00A30BF7">
      <w:pPr>
        <w:pStyle w:val="Standard"/>
        <w:rPr>
          <w:rFonts w:cs="Times New Roman"/>
          <w:color w:val="1C1C1C"/>
          <w:sz w:val="20"/>
          <w:szCs w:val="20"/>
        </w:rPr>
      </w:pPr>
      <w:r>
        <w:rPr>
          <w:rFonts w:cs="Times New Roman"/>
          <w:color w:val="1C1C1C"/>
          <w:sz w:val="20"/>
          <w:szCs w:val="20"/>
        </w:rPr>
        <w:t>/*</w:t>
      </w:r>
    </w:p>
    <w:p w:rsidR="002D2501" w:rsidRDefault="00A30BF7">
      <w:pPr>
        <w:pStyle w:val="Standard"/>
        <w:rPr>
          <w:rFonts w:cs="Times New Roman"/>
          <w:color w:val="1C1C1C"/>
          <w:sz w:val="20"/>
          <w:szCs w:val="20"/>
        </w:rPr>
      </w:pPr>
      <w:r>
        <w:rPr>
          <w:rFonts w:cs="Times New Roman"/>
          <w:color w:val="1C1C1C"/>
          <w:sz w:val="20"/>
          <w:szCs w:val="20"/>
        </w:rPr>
        <w:t>Theme Name: Twenty Twenty Child</w:t>
      </w:r>
    </w:p>
    <w:p w:rsidR="002D2501" w:rsidRDefault="00A30BF7">
      <w:pPr>
        <w:pStyle w:val="Standard"/>
        <w:rPr>
          <w:rFonts w:cs="Times New Roman"/>
          <w:color w:val="1C1C1C"/>
          <w:sz w:val="20"/>
          <w:szCs w:val="20"/>
        </w:rPr>
      </w:pPr>
      <w:r>
        <w:rPr>
          <w:rFonts w:cs="Times New Roman"/>
          <w:color w:val="1C1C1C"/>
          <w:sz w:val="20"/>
          <w:szCs w:val="20"/>
        </w:rPr>
        <w:t>Text Domain: twentytwentychild</w:t>
      </w:r>
    </w:p>
    <w:p w:rsidR="002D2501" w:rsidRDefault="00A30BF7">
      <w:pPr>
        <w:pStyle w:val="Standard"/>
        <w:rPr>
          <w:rFonts w:cs="Times New Roman"/>
          <w:color w:val="1C1C1C"/>
          <w:sz w:val="20"/>
          <w:szCs w:val="20"/>
        </w:rPr>
      </w:pPr>
      <w:r>
        <w:rPr>
          <w:rFonts w:cs="Times New Roman"/>
          <w:color w:val="1C1C1C"/>
          <w:sz w:val="20"/>
          <w:szCs w:val="20"/>
        </w:rPr>
        <w:t>Template: twentytwenty</w:t>
      </w:r>
    </w:p>
    <w:p w:rsidR="002D2501" w:rsidRDefault="00A30BF7">
      <w:pPr>
        <w:pStyle w:val="Standard"/>
        <w:rPr>
          <w:rFonts w:cs="Times New Roman"/>
          <w:color w:val="1C1C1C"/>
          <w:sz w:val="20"/>
          <w:szCs w:val="20"/>
        </w:rPr>
      </w:pPr>
      <w:r>
        <w:rPr>
          <w:rFonts w:cs="Times New Roman"/>
          <w:color w:val="1C1C1C"/>
          <w:sz w:val="20"/>
          <w:szCs w:val="20"/>
        </w:rPr>
        <w:t>Version: 1.0</w:t>
      </w:r>
    </w:p>
    <w:p w:rsidR="002D2501" w:rsidRDefault="00A30BF7">
      <w:pPr>
        <w:pStyle w:val="Standard"/>
        <w:rPr>
          <w:rFonts w:cs="Times New Roman"/>
          <w:color w:val="1C1C1C"/>
          <w:sz w:val="20"/>
          <w:szCs w:val="20"/>
        </w:rPr>
      </w:pPr>
      <w:r>
        <w:rPr>
          <w:rFonts w:cs="Times New Roman"/>
          <w:color w:val="1C1C1C"/>
          <w:sz w:val="20"/>
          <w:szCs w:val="20"/>
        </w:rPr>
        <w:t>Requires at least: 4.7</w:t>
      </w:r>
    </w:p>
    <w:p w:rsidR="002D2501" w:rsidRDefault="00A30BF7">
      <w:pPr>
        <w:pStyle w:val="Standard"/>
        <w:rPr>
          <w:rFonts w:cs="Times New Roman"/>
          <w:color w:val="1C1C1C"/>
          <w:sz w:val="20"/>
          <w:szCs w:val="20"/>
        </w:rPr>
      </w:pPr>
      <w:r>
        <w:rPr>
          <w:rFonts w:cs="Times New Roman"/>
          <w:color w:val="1C1C1C"/>
          <w:sz w:val="20"/>
          <w:szCs w:val="20"/>
        </w:rPr>
        <w:t>Requires PHP: 5.2.4</w:t>
      </w:r>
    </w:p>
    <w:p w:rsidR="002D2501" w:rsidRDefault="00A30BF7">
      <w:pPr>
        <w:pStyle w:val="Standard"/>
        <w:rPr>
          <w:rFonts w:cs="Times New Roman"/>
          <w:color w:val="1C1C1C"/>
          <w:sz w:val="20"/>
          <w:szCs w:val="20"/>
        </w:rPr>
      </w:pPr>
      <w:r>
        <w:rPr>
          <w:rFonts w:cs="Times New Roman"/>
          <w:color w:val="1C1C1C"/>
          <w:sz w:val="20"/>
          <w:szCs w:val="20"/>
        </w:rPr>
        <w:t>Description: twenty twenty child</w:t>
      </w:r>
    </w:p>
    <w:p w:rsidR="002D2501" w:rsidRDefault="00A30BF7">
      <w:pPr>
        <w:pStyle w:val="Standard"/>
        <w:rPr>
          <w:rFonts w:cs="Times New Roman"/>
          <w:color w:val="1C1C1C"/>
          <w:sz w:val="20"/>
          <w:szCs w:val="20"/>
        </w:rPr>
      </w:pPr>
      <w:r>
        <w:rPr>
          <w:rFonts w:cs="Times New Roman"/>
          <w:color w:val="1C1C1C"/>
          <w:sz w:val="20"/>
          <w:szCs w:val="20"/>
        </w:rPr>
        <w:t>Tags: blog, one-column, custom-background, custom-colors, custom-logo, custom-menu, editor-style, featured-images, footer-widgets, full-width-template, rtl-language-support, sticky-post, theme-options, threaded-comments, translation-ready, block-styles, wide-blocks, accessibility-ready</w:t>
      </w:r>
    </w:p>
    <w:p w:rsidR="002D2501" w:rsidRDefault="00A30BF7">
      <w:pPr>
        <w:pStyle w:val="Standard"/>
        <w:rPr>
          <w:rFonts w:cs="Times New Roman"/>
          <w:color w:val="1C1C1C"/>
          <w:sz w:val="20"/>
          <w:szCs w:val="20"/>
        </w:rPr>
      </w:pPr>
      <w:r>
        <w:rPr>
          <w:rFonts w:cs="Times New Roman"/>
          <w:color w:val="1C1C1C"/>
          <w:sz w:val="20"/>
          <w:szCs w:val="20"/>
        </w:rPr>
        <w:t>Author: Sidiki</w:t>
      </w:r>
    </w:p>
    <w:p w:rsidR="002D2501" w:rsidRDefault="00A30BF7">
      <w:pPr>
        <w:pStyle w:val="Standard"/>
        <w:rPr>
          <w:rFonts w:cs="Times New Roman"/>
          <w:color w:val="1C1C1C"/>
          <w:sz w:val="20"/>
          <w:szCs w:val="20"/>
        </w:rPr>
      </w:pPr>
      <w:r>
        <w:rPr>
          <w:rFonts w:cs="Times New Roman"/>
          <w:color w:val="1C1C1C"/>
          <w:sz w:val="20"/>
          <w:szCs w:val="20"/>
        </w:rPr>
        <w:t>Author URI: http://baobab-ingenerie.fr</w:t>
      </w:r>
    </w:p>
    <w:p w:rsidR="002D2501" w:rsidRDefault="00A30BF7">
      <w:pPr>
        <w:pStyle w:val="Standard"/>
        <w:rPr>
          <w:rFonts w:cs="Times New Roman"/>
          <w:color w:val="1C1C1C"/>
          <w:sz w:val="20"/>
          <w:szCs w:val="20"/>
        </w:rPr>
      </w:pPr>
      <w:r>
        <w:rPr>
          <w:rFonts w:cs="Times New Roman"/>
          <w:color w:val="1C1C1C"/>
          <w:sz w:val="20"/>
          <w:szCs w:val="20"/>
        </w:rPr>
        <w:lastRenderedPageBreak/>
        <w:t>Theme URI: http://baobab-ingenerie.fr</w:t>
      </w:r>
    </w:p>
    <w:p w:rsidR="002D2501" w:rsidRDefault="00A30BF7">
      <w:pPr>
        <w:pStyle w:val="Standard"/>
        <w:rPr>
          <w:rFonts w:cs="Times New Roman"/>
          <w:color w:val="1C1C1C"/>
          <w:sz w:val="20"/>
          <w:szCs w:val="20"/>
        </w:rPr>
      </w:pPr>
      <w:r>
        <w:rPr>
          <w:rFonts w:cs="Times New Roman"/>
          <w:color w:val="1C1C1C"/>
          <w:sz w:val="20"/>
          <w:szCs w:val="20"/>
        </w:rPr>
        <w:t>License: GNU General Public License v2 or later</w:t>
      </w:r>
    </w:p>
    <w:p w:rsidR="002D2501" w:rsidRDefault="00A30BF7">
      <w:pPr>
        <w:pStyle w:val="Standard"/>
        <w:rPr>
          <w:rFonts w:cs="Times New Roman"/>
          <w:color w:val="1C1C1C"/>
          <w:sz w:val="20"/>
          <w:szCs w:val="20"/>
        </w:rPr>
      </w:pPr>
      <w:r>
        <w:rPr>
          <w:rFonts w:cs="Times New Roman"/>
          <w:color w:val="1C1C1C"/>
          <w:sz w:val="20"/>
          <w:szCs w:val="20"/>
        </w:rPr>
        <w:t>License URI: http://www.gnu.org/licenses/gpl-2.0.html</w:t>
      </w:r>
    </w:p>
    <w:p w:rsidR="002D2501" w:rsidRDefault="00A30BF7">
      <w:pPr>
        <w:pStyle w:val="Standard"/>
        <w:rPr>
          <w:rFonts w:cs="Times New Roman"/>
          <w:color w:val="1C1C1C"/>
          <w:sz w:val="20"/>
          <w:szCs w:val="20"/>
        </w:rPr>
      </w:pPr>
      <w:r>
        <w:rPr>
          <w:rFonts w:cs="Times New Roman"/>
          <w:color w:val="1C1C1C"/>
          <w:sz w:val="20"/>
          <w:szCs w:val="20"/>
        </w:rPr>
        <w:t>All files, unless otherwise stated, are released under the GNU General Public</w:t>
      </w:r>
    </w:p>
    <w:p w:rsidR="002D2501" w:rsidRDefault="00A30BF7">
      <w:pPr>
        <w:pStyle w:val="Standard"/>
        <w:rPr>
          <w:rFonts w:cs="Times New Roman"/>
          <w:color w:val="1C1C1C"/>
          <w:sz w:val="20"/>
          <w:szCs w:val="20"/>
        </w:rPr>
      </w:pPr>
      <w:r>
        <w:rPr>
          <w:rFonts w:cs="Times New Roman"/>
          <w:color w:val="1C1C1C"/>
          <w:sz w:val="20"/>
          <w:szCs w:val="20"/>
        </w:rPr>
        <w:t>License version 2.0 (http://www.gnu.org/licenses/gpl-2.0.html)</w:t>
      </w:r>
    </w:p>
    <w:p w:rsidR="002D2501" w:rsidRDefault="00A30BF7">
      <w:pPr>
        <w:pStyle w:val="Standard"/>
        <w:rPr>
          <w:rFonts w:cs="Times New Roman"/>
          <w:color w:val="1C1C1C"/>
          <w:sz w:val="20"/>
          <w:szCs w:val="20"/>
        </w:rPr>
      </w:pPr>
      <w:r>
        <w:rPr>
          <w:rFonts w:cs="Times New Roman"/>
          <w:color w:val="1C1C1C"/>
          <w:sz w:val="20"/>
          <w:szCs w:val="20"/>
        </w:rPr>
        <w:t>This theme, like WordPress, is licensed under the GPL.</w:t>
      </w:r>
    </w:p>
    <w:p w:rsidR="002D2501" w:rsidRDefault="00A30BF7">
      <w:pPr>
        <w:pStyle w:val="Standard"/>
        <w:rPr>
          <w:rFonts w:cs="Times New Roman"/>
          <w:color w:val="1C1C1C"/>
          <w:sz w:val="20"/>
          <w:szCs w:val="20"/>
        </w:rPr>
      </w:pPr>
      <w:r>
        <w:rPr>
          <w:rFonts w:cs="Times New Roman"/>
          <w:color w:val="1C1C1C"/>
          <w:sz w:val="20"/>
          <w:szCs w:val="20"/>
        </w:rPr>
        <w:t>Use it to make something cool, have fun, and share what you've learned</w:t>
      </w:r>
    </w:p>
    <w:p w:rsidR="002D2501" w:rsidRDefault="00A30BF7">
      <w:pPr>
        <w:pStyle w:val="Standard"/>
        <w:rPr>
          <w:rFonts w:cs="Times New Roman"/>
          <w:color w:val="1C1C1C"/>
          <w:sz w:val="20"/>
          <w:szCs w:val="20"/>
        </w:rPr>
      </w:pPr>
      <w:r>
        <w:rPr>
          <w:rFonts w:cs="Times New Roman"/>
          <w:color w:val="1C1C1C"/>
          <w:sz w:val="20"/>
          <w:szCs w:val="20"/>
        </w:rPr>
        <w:t>with others.</w:t>
      </w:r>
    </w:p>
    <w:p w:rsidR="002D2501" w:rsidRDefault="00A30BF7">
      <w:pPr>
        <w:pStyle w:val="Standard"/>
        <w:rPr>
          <w:rFonts w:cs="Times New Roman"/>
          <w:color w:val="1C1C1C"/>
          <w:sz w:val="20"/>
          <w:szCs w:val="20"/>
        </w:rPr>
      </w:pPr>
      <w:r>
        <w:rPr>
          <w:rFonts w:cs="Times New Roman"/>
          <w:color w:val="1C1C1C"/>
          <w:sz w:val="20"/>
          <w:szCs w:val="20"/>
        </w:rPr>
        <w:t>*/</w:t>
      </w:r>
    </w:p>
    <w:p w:rsidR="002D2501" w:rsidRDefault="002D2501">
      <w:pPr>
        <w:pStyle w:val="Standard"/>
        <w:rPr>
          <w:rFonts w:cs="Times New Roman"/>
          <w:color w:val="1C1C1C"/>
          <w:sz w:val="20"/>
          <w:szCs w:val="20"/>
        </w:rPr>
      </w:pPr>
    </w:p>
    <w:p w:rsidR="0084751A" w:rsidRDefault="00A30BF7">
      <w:pPr>
        <w:pStyle w:val="Standard"/>
        <w:rPr>
          <w:ins w:id="397" w:author="Baobab Ingénierie" w:date="2020-06-16T15:49:00Z"/>
          <w:rFonts w:cs="Times New Roman"/>
          <w:color w:val="1C1C1C"/>
          <w:sz w:val="28"/>
          <w:szCs w:val="28"/>
        </w:rPr>
      </w:pPr>
      <w:r>
        <w:rPr>
          <w:rFonts w:cs="Times New Roman"/>
          <w:color w:val="1C1C1C"/>
          <w:sz w:val="28"/>
          <w:szCs w:val="28"/>
        </w:rPr>
        <w:t xml:space="preserve">Puis il y a la fonctionnalité qu'on appelle plugin, via ces </w:t>
      </w:r>
      <w:del w:id="398" w:author="Baobab Ingénierie" w:date="2020-06-16T15:49:00Z">
        <w:r w:rsidDel="0084751A">
          <w:rPr>
            <w:rFonts w:cs="Times New Roman"/>
            <w:color w:val="1C1C1C"/>
            <w:sz w:val="28"/>
            <w:szCs w:val="28"/>
          </w:rPr>
          <w:delText xml:space="preserve">plusieurs </w:delText>
        </w:r>
      </w:del>
      <w:r>
        <w:rPr>
          <w:rFonts w:cs="Times New Roman"/>
          <w:color w:val="1C1C1C"/>
          <w:sz w:val="28"/>
          <w:szCs w:val="28"/>
        </w:rPr>
        <w:t xml:space="preserve">plugins j'ai pu </w:t>
      </w:r>
      <w:ins w:id="399" w:author="Baobab Ingénierie" w:date="2020-06-16T15:49:00Z">
        <w:r w:rsidR="0084751A">
          <w:rPr>
            <w:rFonts w:cs="Times New Roman"/>
            <w:color w:val="1C1C1C"/>
            <w:sz w:val="28"/>
            <w:szCs w:val="28"/>
          </w:rPr>
          <w:t>définir</w:t>
        </w:r>
      </w:ins>
      <w:del w:id="400" w:author="Baobab Ingénierie" w:date="2020-06-16T15:49:00Z">
        <w:r w:rsidDel="0084751A">
          <w:rPr>
            <w:rFonts w:cs="Times New Roman"/>
            <w:color w:val="1C1C1C"/>
            <w:sz w:val="28"/>
            <w:szCs w:val="28"/>
          </w:rPr>
          <w:delText>concrétiser</w:delText>
        </w:r>
      </w:del>
      <w:r>
        <w:rPr>
          <w:rFonts w:cs="Times New Roman"/>
          <w:color w:val="1C1C1C"/>
          <w:sz w:val="28"/>
          <w:szCs w:val="28"/>
        </w:rPr>
        <w:t xml:space="preserve"> mes deux pages. </w:t>
      </w:r>
    </w:p>
    <w:p w:rsidR="0084751A" w:rsidRDefault="0084751A">
      <w:pPr>
        <w:pStyle w:val="Standard"/>
        <w:rPr>
          <w:ins w:id="401" w:author="Baobab Ingénierie" w:date="2020-06-16T15:49:00Z"/>
          <w:rFonts w:cs="Times New Roman"/>
          <w:color w:val="1C1C1C"/>
          <w:sz w:val="28"/>
          <w:szCs w:val="28"/>
        </w:rPr>
      </w:pPr>
    </w:p>
    <w:p w:rsidR="0084751A" w:rsidRDefault="00A30BF7">
      <w:pPr>
        <w:pStyle w:val="Standard"/>
        <w:rPr>
          <w:ins w:id="402" w:author="Baobab Ingénierie" w:date="2020-06-16T15:50:00Z"/>
          <w:rFonts w:cs="Times New Roman"/>
          <w:color w:val="1C1C1C"/>
          <w:sz w:val="28"/>
          <w:szCs w:val="28"/>
        </w:rPr>
      </w:pPr>
      <w:r>
        <w:rPr>
          <w:rFonts w:cs="Times New Roman"/>
          <w:color w:val="1C1C1C"/>
          <w:sz w:val="28"/>
          <w:szCs w:val="28"/>
        </w:rPr>
        <w:t xml:space="preserve">La page </w:t>
      </w:r>
      <w:ins w:id="403" w:author="Baobab Ingénierie" w:date="2020-06-16T15:49:00Z">
        <w:r w:rsidR="0084751A">
          <w:rPr>
            <w:rFonts w:cs="Times New Roman"/>
            <w:color w:val="1C1C1C"/>
            <w:sz w:val="28"/>
            <w:szCs w:val="28"/>
          </w:rPr>
          <w:t>« </w:t>
        </w:r>
      </w:ins>
      <w:r>
        <w:rPr>
          <w:rFonts w:cs="Times New Roman"/>
          <w:color w:val="1C1C1C"/>
          <w:sz w:val="28"/>
          <w:szCs w:val="28"/>
        </w:rPr>
        <w:t>produits</w:t>
      </w:r>
      <w:ins w:id="404" w:author="Baobab Ingénierie" w:date="2020-06-16T15:49:00Z">
        <w:r w:rsidR="0084751A">
          <w:rPr>
            <w:rFonts w:cs="Times New Roman"/>
            <w:color w:val="1C1C1C"/>
            <w:sz w:val="28"/>
            <w:szCs w:val="28"/>
          </w:rPr>
          <w:t> »</w:t>
        </w:r>
      </w:ins>
      <w:r>
        <w:rPr>
          <w:rFonts w:cs="Times New Roman"/>
          <w:color w:val="1C1C1C"/>
          <w:sz w:val="28"/>
          <w:szCs w:val="28"/>
        </w:rPr>
        <w:t xml:space="preserve"> est gérée par le plugin nommé WooCommerce qui va créer toute la partie e-commerce avec comme but de montrer les produits animaliers (alimentation, jouets, objets...) et l'utilisateur pourra acheter des produits directement sur mon site via le plugin WooCommerce. </w:t>
      </w:r>
    </w:p>
    <w:p w:rsidR="0084751A" w:rsidRDefault="0084751A">
      <w:pPr>
        <w:pStyle w:val="Standard"/>
        <w:rPr>
          <w:ins w:id="405" w:author="Baobab Ingénierie" w:date="2020-06-16T15:50:00Z"/>
          <w:rFonts w:cs="Times New Roman"/>
          <w:color w:val="1C1C1C"/>
          <w:sz w:val="28"/>
          <w:szCs w:val="28"/>
        </w:rPr>
      </w:pPr>
    </w:p>
    <w:p w:rsidR="0084751A" w:rsidRDefault="00A30BF7">
      <w:pPr>
        <w:pStyle w:val="Standard"/>
        <w:rPr>
          <w:ins w:id="406" w:author="Baobab Ingénierie" w:date="2020-06-16T15:50:00Z"/>
          <w:rFonts w:cs="Times New Roman"/>
          <w:color w:val="1C1C1C"/>
          <w:sz w:val="28"/>
          <w:szCs w:val="28"/>
        </w:rPr>
      </w:pPr>
      <w:r>
        <w:rPr>
          <w:rFonts w:cs="Times New Roman"/>
          <w:color w:val="1C1C1C"/>
          <w:sz w:val="28"/>
          <w:szCs w:val="28"/>
        </w:rPr>
        <w:t xml:space="preserve">Comme </w:t>
      </w:r>
      <w:ins w:id="407" w:author="Baobab Ingénierie" w:date="2020-06-16T15:50:00Z">
        <w:r w:rsidR="0084751A">
          <w:rPr>
            <w:rFonts w:cs="Times New Roman"/>
            <w:color w:val="1C1C1C"/>
            <w:sz w:val="28"/>
            <w:szCs w:val="28"/>
          </w:rPr>
          <w:t xml:space="preserve">pour </w:t>
        </w:r>
      </w:ins>
      <w:r>
        <w:rPr>
          <w:rFonts w:cs="Times New Roman"/>
          <w:color w:val="1C1C1C"/>
          <w:sz w:val="28"/>
          <w:szCs w:val="28"/>
        </w:rPr>
        <w:t>les thèmes</w:t>
      </w:r>
      <w:ins w:id="408" w:author="Baobab Ingénierie" w:date="2020-06-16T15:50:00Z">
        <w:r w:rsidR="0084751A">
          <w:rPr>
            <w:rFonts w:cs="Times New Roman"/>
            <w:color w:val="1C1C1C"/>
            <w:sz w:val="28"/>
            <w:szCs w:val="28"/>
          </w:rPr>
          <w:t>,</w:t>
        </w:r>
      </w:ins>
      <w:r>
        <w:rPr>
          <w:rFonts w:cs="Times New Roman"/>
          <w:color w:val="1C1C1C"/>
          <w:sz w:val="28"/>
          <w:szCs w:val="28"/>
        </w:rPr>
        <w:t xml:space="preserve"> on peut aussi créer son propre plugin sauf que le procédé est un peu plus complexe même si le début est identique dans mon projet</w:t>
      </w:r>
      <w:ins w:id="409" w:author="Baobab Ingénierie" w:date="2020-06-16T15:50:00Z">
        <w:r w:rsidR="0084751A">
          <w:rPr>
            <w:rFonts w:cs="Times New Roman"/>
            <w:color w:val="1C1C1C"/>
            <w:sz w:val="28"/>
            <w:szCs w:val="28"/>
          </w:rPr>
          <w:t>.</w:t>
        </w:r>
      </w:ins>
      <w:r>
        <w:rPr>
          <w:rFonts w:cs="Times New Roman"/>
          <w:color w:val="1C1C1C"/>
          <w:sz w:val="28"/>
          <w:szCs w:val="28"/>
        </w:rPr>
        <w:t xml:space="preserve"> </w:t>
      </w:r>
      <w:r w:rsidR="0084751A">
        <w:rPr>
          <w:rFonts w:cs="Times New Roman"/>
          <w:color w:val="1C1C1C"/>
          <w:sz w:val="28"/>
          <w:szCs w:val="28"/>
        </w:rPr>
        <w:t xml:space="preserve">J'ai </w:t>
      </w:r>
      <w:del w:id="410" w:author="Baobab Ingénierie" w:date="2020-06-16T15:50:00Z">
        <w:r w:rsidDel="0084751A">
          <w:rPr>
            <w:rFonts w:cs="Times New Roman"/>
            <w:color w:val="1C1C1C"/>
            <w:sz w:val="28"/>
            <w:szCs w:val="28"/>
          </w:rPr>
          <w:delText>crée</w:delText>
        </w:r>
      </w:del>
      <w:ins w:id="411" w:author="Baobab Ingénierie" w:date="2020-06-16T15:50:00Z">
        <w:r w:rsidR="0084751A">
          <w:rPr>
            <w:rFonts w:cs="Times New Roman"/>
            <w:color w:val="1C1C1C"/>
            <w:sz w:val="28"/>
            <w:szCs w:val="28"/>
          </w:rPr>
          <w:t>créé</w:t>
        </w:r>
      </w:ins>
      <w:r>
        <w:rPr>
          <w:rFonts w:cs="Times New Roman"/>
          <w:color w:val="1C1C1C"/>
          <w:sz w:val="28"/>
          <w:szCs w:val="28"/>
        </w:rPr>
        <w:t xml:space="preserve"> un plugin pour faire un formulaire de contact qui permettra à l'utilisateur d'envoyer un message à l'administrateur donc moi sur n'importe quel sujet lié au site</w:t>
      </w:r>
      <w:ins w:id="412" w:author="Baobab Ingénierie" w:date="2020-06-16T15:50:00Z">
        <w:r w:rsidR="0084751A">
          <w:rPr>
            <w:rFonts w:cs="Times New Roman"/>
            <w:color w:val="1C1C1C"/>
            <w:sz w:val="28"/>
            <w:szCs w:val="28"/>
          </w:rPr>
          <w:t xml:space="preserve"> </w:t>
        </w:r>
      </w:ins>
      <w:r>
        <w:rPr>
          <w:rFonts w:cs="Times New Roman"/>
          <w:color w:val="1C1C1C"/>
          <w:sz w:val="28"/>
          <w:szCs w:val="28"/>
        </w:rPr>
        <w:t>(erreur de produits, problèmes dans une transaction avec un autre particulier ou autres...)</w:t>
      </w:r>
      <w:ins w:id="413" w:author="Baobab Ingénierie" w:date="2020-06-16T15:50:00Z">
        <w:r w:rsidR="0084751A">
          <w:rPr>
            <w:rFonts w:cs="Times New Roman"/>
            <w:color w:val="1C1C1C"/>
            <w:sz w:val="28"/>
            <w:szCs w:val="28"/>
          </w:rPr>
          <w:t>.</w:t>
        </w:r>
      </w:ins>
      <w:r>
        <w:rPr>
          <w:rFonts w:cs="Times New Roman"/>
          <w:color w:val="1C1C1C"/>
          <w:sz w:val="28"/>
          <w:szCs w:val="28"/>
        </w:rPr>
        <w:t xml:space="preserve"> </w:t>
      </w:r>
    </w:p>
    <w:p w:rsidR="0084751A" w:rsidRDefault="0084751A">
      <w:pPr>
        <w:pStyle w:val="Standard"/>
        <w:rPr>
          <w:ins w:id="414" w:author="Baobab Ingénierie" w:date="2020-06-16T15:50:00Z"/>
          <w:rFonts w:cs="Times New Roman"/>
          <w:color w:val="1C1C1C"/>
          <w:sz w:val="28"/>
          <w:szCs w:val="28"/>
        </w:rPr>
      </w:pPr>
    </w:p>
    <w:p w:rsidR="002D2501" w:rsidRDefault="00A30BF7">
      <w:pPr>
        <w:pStyle w:val="Standard"/>
        <w:rPr>
          <w:rFonts w:cs="Times New Roman"/>
          <w:color w:val="1C1C1C"/>
          <w:sz w:val="28"/>
          <w:szCs w:val="28"/>
        </w:rPr>
      </w:pPr>
      <w:del w:id="415" w:author="Baobab Ingénierie" w:date="2020-06-16T15:50:00Z">
        <w:r w:rsidDel="0084751A">
          <w:rPr>
            <w:rFonts w:cs="Times New Roman"/>
            <w:color w:val="1C1C1C"/>
            <w:sz w:val="28"/>
            <w:szCs w:val="28"/>
          </w:rPr>
          <w:delText xml:space="preserve">donc </w:delText>
        </w:r>
      </w:del>
      <w:r w:rsidR="0084751A">
        <w:rPr>
          <w:rFonts w:cs="Times New Roman"/>
          <w:color w:val="1C1C1C"/>
          <w:sz w:val="28"/>
          <w:szCs w:val="28"/>
        </w:rPr>
        <w:t xml:space="preserve">Dans </w:t>
      </w:r>
      <w:r>
        <w:rPr>
          <w:rFonts w:cs="Times New Roman"/>
          <w:color w:val="1C1C1C"/>
          <w:sz w:val="28"/>
          <w:szCs w:val="28"/>
        </w:rPr>
        <w:t xml:space="preserve">un script PHP cette fois-ci on mettra en commentaire les paramètres puis pour le coup </w:t>
      </w:r>
      <w:ins w:id="416" w:author="Baobab Ingénierie" w:date="2020-06-16T15:51:00Z">
        <w:r w:rsidR="0084751A">
          <w:rPr>
            <w:rFonts w:cs="Times New Roman"/>
            <w:color w:val="1C1C1C"/>
            <w:sz w:val="28"/>
            <w:szCs w:val="28"/>
          </w:rPr>
          <w:t xml:space="preserve">il </w:t>
        </w:r>
      </w:ins>
      <w:r>
        <w:rPr>
          <w:rFonts w:cs="Times New Roman"/>
          <w:color w:val="1C1C1C"/>
          <w:sz w:val="28"/>
          <w:szCs w:val="28"/>
        </w:rPr>
        <w:t xml:space="preserve">faudra rajouter des éléments en plus et faire une fonction qui va permettre d'activer et </w:t>
      </w:r>
      <w:del w:id="417" w:author="Baobab Ingénierie" w:date="2020-06-16T15:51:00Z">
        <w:r w:rsidDel="0084751A">
          <w:rPr>
            <w:rFonts w:cs="Times New Roman"/>
            <w:color w:val="1C1C1C"/>
            <w:sz w:val="28"/>
            <w:szCs w:val="28"/>
          </w:rPr>
          <w:delText xml:space="preserve">de desactiver </w:delText>
        </w:r>
      </w:del>
      <w:ins w:id="418" w:author="Baobab Ingénierie" w:date="2020-06-16T15:51:00Z">
        <w:r w:rsidR="0084751A">
          <w:rPr>
            <w:rFonts w:cs="Times New Roman"/>
            <w:color w:val="1C1C1C"/>
            <w:sz w:val="28"/>
            <w:szCs w:val="28"/>
          </w:rPr>
          <w:t>d</w:t>
        </w:r>
        <w:r w:rsidR="0084751A">
          <w:rPr>
            <w:rFonts w:cs="Times New Roman"/>
            <w:color w:val="1C1C1C"/>
            <w:sz w:val="28"/>
            <w:szCs w:val="28"/>
          </w:rPr>
          <w:t>é</w:t>
        </w:r>
        <w:r w:rsidR="0084751A">
          <w:rPr>
            <w:rFonts w:cs="Times New Roman"/>
            <w:color w:val="1C1C1C"/>
            <w:sz w:val="28"/>
            <w:szCs w:val="28"/>
          </w:rPr>
          <w:t xml:space="preserve">sactiver </w:t>
        </w:r>
      </w:ins>
      <w:r>
        <w:rPr>
          <w:rFonts w:cs="Times New Roman"/>
          <w:color w:val="1C1C1C"/>
          <w:sz w:val="28"/>
          <w:szCs w:val="28"/>
        </w:rPr>
        <w:t>le plugin dans les extensions</w:t>
      </w:r>
      <w:del w:id="419" w:author="Baobab Ingénierie" w:date="2020-06-16T15:51:00Z">
        <w:r w:rsidDel="0084751A">
          <w:rPr>
            <w:rFonts w:cs="Times New Roman"/>
            <w:color w:val="1C1C1C"/>
            <w:sz w:val="28"/>
            <w:szCs w:val="28"/>
          </w:rPr>
          <w:delText xml:space="preserve">, </w:delText>
        </w:r>
      </w:del>
      <w:ins w:id="420" w:author="Baobab Ingénierie" w:date="2020-06-16T15:51:00Z">
        <w:r w:rsidR="0084751A">
          <w:rPr>
            <w:rFonts w:cs="Times New Roman"/>
            <w:color w:val="1C1C1C"/>
            <w:sz w:val="28"/>
            <w:szCs w:val="28"/>
          </w:rPr>
          <w:t>.</w:t>
        </w:r>
        <w:r w:rsidR="0084751A">
          <w:rPr>
            <w:rFonts w:cs="Times New Roman"/>
            <w:color w:val="1C1C1C"/>
            <w:sz w:val="28"/>
            <w:szCs w:val="28"/>
          </w:rPr>
          <w:t xml:space="preserve"> </w:t>
        </w:r>
      </w:ins>
      <w:r w:rsidR="0084751A">
        <w:rPr>
          <w:rFonts w:cs="Times New Roman"/>
          <w:color w:val="1C1C1C"/>
          <w:sz w:val="28"/>
          <w:szCs w:val="28"/>
        </w:rPr>
        <w:t xml:space="preserve">Une </w:t>
      </w:r>
      <w:r>
        <w:rPr>
          <w:rFonts w:cs="Times New Roman"/>
          <w:color w:val="1C1C1C"/>
          <w:sz w:val="28"/>
          <w:szCs w:val="28"/>
        </w:rPr>
        <w:t xml:space="preserve">autre fonction va mettre en place le formulaire et dans </w:t>
      </w:r>
      <w:del w:id="421" w:author="Baobab Ingénierie" w:date="2020-06-16T15:51:00Z">
        <w:r w:rsidDel="0084751A">
          <w:rPr>
            <w:rFonts w:cs="Times New Roman"/>
            <w:color w:val="1C1C1C"/>
            <w:sz w:val="28"/>
            <w:szCs w:val="28"/>
          </w:rPr>
          <w:delText xml:space="preserve">une </w:delText>
        </w:r>
      </w:del>
      <w:r>
        <w:rPr>
          <w:rFonts w:cs="Times New Roman"/>
          <w:color w:val="1C1C1C"/>
          <w:sz w:val="28"/>
          <w:szCs w:val="28"/>
        </w:rPr>
        <w:t>ce formulaire on va refaire une fonction pour assainir le champ de texte lorsque l'utilisateur aura écrit dessus et enfin un shortcode devra être inséré pour utiliser pleinement ce plugin grâce à la méthode add_shortcode.</w:t>
      </w:r>
    </w:p>
    <w:p w:rsidR="002D2501" w:rsidRDefault="002D2501">
      <w:pPr>
        <w:pStyle w:val="Standard"/>
        <w:rPr>
          <w:rFonts w:cs="Times New Roman"/>
          <w:color w:val="1C1C1C"/>
          <w:sz w:val="28"/>
          <w:szCs w:val="28"/>
        </w:rPr>
      </w:pPr>
    </w:p>
    <w:p w:rsidR="002D2501" w:rsidRDefault="00A30BF7">
      <w:pPr>
        <w:pStyle w:val="Standard"/>
        <w:rPr>
          <w:rFonts w:cs="Times New Roman"/>
          <w:color w:val="1C1C1C"/>
          <w:sz w:val="20"/>
          <w:szCs w:val="20"/>
        </w:rPr>
      </w:pPr>
      <w:r>
        <w:rPr>
          <w:rFonts w:cs="Times New Roman"/>
          <w:color w:val="1C1C1C"/>
          <w:sz w:val="20"/>
          <w:szCs w:val="20"/>
        </w:rPr>
        <w:t>/*</w:t>
      </w:r>
    </w:p>
    <w:p w:rsidR="002D2501" w:rsidRDefault="00A30BF7">
      <w:pPr>
        <w:pStyle w:val="Standard"/>
        <w:rPr>
          <w:rFonts w:cs="Times New Roman"/>
          <w:color w:val="1C1C1C"/>
          <w:sz w:val="20"/>
          <w:szCs w:val="20"/>
        </w:rPr>
      </w:pPr>
      <w:r>
        <w:rPr>
          <w:rFonts w:cs="Times New Roman"/>
          <w:color w:val="1C1C1C"/>
          <w:sz w:val="20"/>
          <w:szCs w:val="20"/>
        </w:rPr>
        <w:t>Plugin Name: Sidplug formulaire de contact</w:t>
      </w:r>
    </w:p>
    <w:p w:rsidR="002D2501" w:rsidRDefault="00A30BF7">
      <w:pPr>
        <w:pStyle w:val="Standard"/>
        <w:rPr>
          <w:rFonts w:cs="Times New Roman"/>
          <w:color w:val="1C1C1C"/>
          <w:sz w:val="20"/>
          <w:szCs w:val="20"/>
        </w:rPr>
      </w:pPr>
      <w:r>
        <w:rPr>
          <w:rFonts w:cs="Times New Roman"/>
          <w:color w:val="1C1C1C"/>
          <w:sz w:val="20"/>
          <w:szCs w:val="20"/>
        </w:rPr>
        <w:t>Plugin URI:</w:t>
      </w:r>
    </w:p>
    <w:p w:rsidR="002D2501" w:rsidRDefault="00A30BF7">
      <w:pPr>
        <w:pStyle w:val="Standard"/>
        <w:rPr>
          <w:rFonts w:cs="Times New Roman"/>
          <w:color w:val="1C1C1C"/>
          <w:sz w:val="20"/>
          <w:szCs w:val="20"/>
        </w:rPr>
      </w:pPr>
      <w:r>
        <w:rPr>
          <w:rFonts w:cs="Times New Roman"/>
          <w:color w:val="1C1C1C"/>
          <w:sz w:val="20"/>
          <w:szCs w:val="20"/>
        </w:rPr>
        <w:t>Description: un exemple de formulaire de contact</w:t>
      </w:r>
    </w:p>
    <w:p w:rsidR="002D2501" w:rsidRDefault="00A30BF7">
      <w:pPr>
        <w:pStyle w:val="Standard"/>
        <w:rPr>
          <w:rFonts w:cs="Times New Roman"/>
          <w:color w:val="1C1C1C"/>
          <w:sz w:val="20"/>
          <w:szCs w:val="20"/>
        </w:rPr>
      </w:pPr>
      <w:r>
        <w:rPr>
          <w:rFonts w:cs="Times New Roman"/>
          <w:color w:val="1C1C1C"/>
          <w:sz w:val="20"/>
          <w:szCs w:val="20"/>
        </w:rPr>
        <w:t>Version: 1.0</w:t>
      </w:r>
    </w:p>
    <w:p w:rsidR="002D2501" w:rsidRDefault="00A30BF7">
      <w:pPr>
        <w:pStyle w:val="Standard"/>
        <w:rPr>
          <w:rFonts w:cs="Times New Roman"/>
          <w:color w:val="1C1C1C"/>
          <w:sz w:val="20"/>
          <w:szCs w:val="20"/>
        </w:rPr>
      </w:pPr>
      <w:r>
        <w:rPr>
          <w:rFonts w:cs="Times New Roman"/>
          <w:color w:val="1C1C1C"/>
          <w:sz w:val="20"/>
          <w:szCs w:val="20"/>
        </w:rPr>
        <w:t>Author: Sidiki</w:t>
      </w:r>
    </w:p>
    <w:p w:rsidR="002D2501" w:rsidRDefault="00A30BF7">
      <w:pPr>
        <w:pStyle w:val="Standard"/>
        <w:rPr>
          <w:rFonts w:cs="Times New Roman"/>
          <w:color w:val="1C1C1C"/>
          <w:sz w:val="20"/>
          <w:szCs w:val="20"/>
        </w:rPr>
      </w:pPr>
      <w:r>
        <w:rPr>
          <w:rFonts w:cs="Times New Roman"/>
          <w:color w:val="1C1C1C"/>
          <w:sz w:val="20"/>
          <w:szCs w:val="20"/>
        </w:rPr>
        <w:t>Author URI:</w:t>
      </w:r>
    </w:p>
    <w:p w:rsidR="002D2501" w:rsidRDefault="00A30BF7">
      <w:pPr>
        <w:pStyle w:val="Standard"/>
        <w:rPr>
          <w:rFonts w:cs="Times New Roman"/>
          <w:color w:val="1C1C1C"/>
          <w:sz w:val="20"/>
          <w:szCs w:val="20"/>
        </w:rPr>
      </w:pPr>
      <w:r>
        <w:rPr>
          <w:rFonts w:cs="Times New Roman"/>
          <w:color w:val="1C1C1C"/>
          <w:sz w:val="20"/>
          <w:szCs w:val="20"/>
        </w:rPr>
        <w:t>*/</w:t>
      </w:r>
    </w:p>
    <w:p w:rsidR="002D2501" w:rsidRDefault="002D2501">
      <w:pPr>
        <w:pStyle w:val="Standard"/>
        <w:rPr>
          <w:rFonts w:cs="Times New Roman"/>
          <w:color w:val="1C1C1C"/>
          <w:sz w:val="36"/>
          <w:szCs w:val="36"/>
        </w:rPr>
      </w:pPr>
    </w:p>
    <w:p w:rsidR="002D2501" w:rsidRDefault="00A30BF7">
      <w:pPr>
        <w:pStyle w:val="Standard"/>
        <w:rPr>
          <w:rFonts w:cs="Times New Roman"/>
          <w:color w:val="1C1C1C"/>
          <w:sz w:val="20"/>
          <w:szCs w:val="20"/>
        </w:rPr>
      </w:pPr>
      <w:r>
        <w:rPr>
          <w:rFonts w:cs="Times New Roman"/>
          <w:color w:val="1C1C1C"/>
          <w:sz w:val="20"/>
          <w:szCs w:val="20"/>
        </w:rPr>
        <w:t>function Sidplug_form_contact_activate() {</w:t>
      </w:r>
    </w:p>
    <w:p w:rsidR="002D2501" w:rsidRDefault="00A30BF7">
      <w:pPr>
        <w:pStyle w:val="Standard"/>
        <w:rPr>
          <w:rFonts w:cs="Times New Roman"/>
          <w:color w:val="1C1C1C"/>
          <w:sz w:val="20"/>
          <w:szCs w:val="20"/>
        </w:rPr>
      </w:pPr>
      <w:r>
        <w:rPr>
          <w:rFonts w:cs="Times New Roman"/>
          <w:color w:val="1C1C1C"/>
          <w:sz w:val="20"/>
          <w:szCs w:val="20"/>
        </w:rPr>
        <w:t xml:space="preserve">  Sidplug_create_contact_table();</w:t>
      </w:r>
    </w:p>
    <w:p w:rsidR="002D2501" w:rsidRDefault="00A30BF7">
      <w:pPr>
        <w:pStyle w:val="Standard"/>
        <w:rPr>
          <w:rFonts w:cs="Times New Roman"/>
          <w:color w:val="1C1C1C"/>
          <w:sz w:val="20"/>
          <w:szCs w:val="20"/>
        </w:rPr>
      </w:pPr>
      <w:r>
        <w:rPr>
          <w:rFonts w:cs="Times New Roman"/>
          <w:color w:val="1C1C1C"/>
          <w:sz w:val="20"/>
          <w:szCs w:val="20"/>
        </w:rPr>
        <w:t>}</w:t>
      </w:r>
    </w:p>
    <w:p w:rsidR="002D2501" w:rsidRDefault="00A30BF7">
      <w:pPr>
        <w:pStyle w:val="Standard"/>
        <w:rPr>
          <w:rFonts w:cs="Times New Roman"/>
          <w:color w:val="1C1C1C"/>
          <w:sz w:val="20"/>
          <w:szCs w:val="20"/>
        </w:rPr>
      </w:pPr>
      <w:r>
        <w:rPr>
          <w:rFonts w:cs="Times New Roman"/>
          <w:color w:val="1C1C1C"/>
          <w:sz w:val="20"/>
          <w:szCs w:val="20"/>
        </w:rPr>
        <w:t>register_activation_hook( __FILE__, 'Sidplug_form_contact_activate' );</w:t>
      </w:r>
    </w:p>
    <w:p w:rsidR="002D2501" w:rsidRDefault="002D2501">
      <w:pPr>
        <w:pStyle w:val="Standard"/>
        <w:rPr>
          <w:rFonts w:cs="Times New Roman"/>
          <w:color w:val="1C1C1C"/>
          <w:sz w:val="20"/>
          <w:szCs w:val="20"/>
        </w:rPr>
      </w:pPr>
    </w:p>
    <w:p w:rsidR="002D2501" w:rsidRDefault="002D2501">
      <w:pPr>
        <w:pStyle w:val="Standard"/>
        <w:rPr>
          <w:rFonts w:cs="Times New Roman"/>
          <w:color w:val="1C1C1C"/>
          <w:sz w:val="20"/>
          <w:szCs w:val="20"/>
        </w:rPr>
      </w:pPr>
    </w:p>
    <w:p w:rsidR="002D2501" w:rsidRDefault="00A30BF7">
      <w:pPr>
        <w:pStyle w:val="Standard"/>
        <w:rPr>
          <w:rFonts w:cs="Times New Roman"/>
          <w:color w:val="1C1C1C"/>
          <w:sz w:val="20"/>
          <w:szCs w:val="20"/>
        </w:rPr>
      </w:pPr>
      <w:r>
        <w:rPr>
          <w:rFonts w:cs="Times New Roman"/>
          <w:color w:val="1C1C1C"/>
          <w:sz w:val="20"/>
          <w:szCs w:val="20"/>
        </w:rPr>
        <w:t>function baobab_form_contact_deactivate() {</w:t>
      </w:r>
    </w:p>
    <w:p w:rsidR="002D2501" w:rsidRDefault="00A30BF7">
      <w:pPr>
        <w:pStyle w:val="Standard"/>
        <w:rPr>
          <w:rFonts w:cs="Times New Roman"/>
          <w:color w:val="1C1C1C"/>
          <w:sz w:val="20"/>
          <w:szCs w:val="20"/>
        </w:rPr>
      </w:pPr>
      <w:r>
        <w:rPr>
          <w:rFonts w:cs="Times New Roman"/>
          <w:color w:val="1C1C1C"/>
          <w:sz w:val="20"/>
          <w:szCs w:val="20"/>
        </w:rPr>
        <w:t xml:space="preserve"> </w:t>
      </w:r>
    </w:p>
    <w:p w:rsidR="002D2501" w:rsidRDefault="00A30BF7">
      <w:pPr>
        <w:pStyle w:val="Standard"/>
        <w:rPr>
          <w:rFonts w:cs="Times New Roman"/>
          <w:color w:val="1C1C1C"/>
          <w:sz w:val="20"/>
          <w:szCs w:val="20"/>
        </w:rPr>
      </w:pPr>
      <w:r>
        <w:rPr>
          <w:rFonts w:cs="Times New Roman"/>
          <w:color w:val="1C1C1C"/>
          <w:sz w:val="20"/>
          <w:szCs w:val="20"/>
        </w:rPr>
        <w:t>}</w:t>
      </w:r>
    </w:p>
    <w:p w:rsidR="002D2501" w:rsidRDefault="00A30BF7">
      <w:pPr>
        <w:pStyle w:val="Standard"/>
        <w:rPr>
          <w:rFonts w:cs="Times New Roman"/>
          <w:color w:val="1C1C1C"/>
          <w:sz w:val="20"/>
          <w:szCs w:val="20"/>
        </w:rPr>
      </w:pPr>
      <w:r>
        <w:rPr>
          <w:rFonts w:cs="Times New Roman"/>
          <w:color w:val="1C1C1C"/>
          <w:sz w:val="20"/>
          <w:szCs w:val="20"/>
        </w:rPr>
        <w:t>register_deactivation_hook( __FILE__, 'Sidplug_form_contact_deactivate' );</w:t>
      </w:r>
    </w:p>
    <w:p w:rsidR="002D2501" w:rsidRDefault="002D2501">
      <w:pPr>
        <w:pStyle w:val="Standard"/>
        <w:rPr>
          <w:rFonts w:cs="Times New Roman"/>
          <w:color w:val="1C1C1C"/>
          <w:sz w:val="20"/>
          <w:szCs w:val="20"/>
        </w:rPr>
      </w:pPr>
    </w:p>
    <w:p w:rsidR="002D2501" w:rsidRDefault="002D2501">
      <w:pPr>
        <w:pStyle w:val="Standard"/>
        <w:rPr>
          <w:rFonts w:cs="Times New Roman"/>
          <w:color w:val="1C1C1C"/>
          <w:sz w:val="20"/>
          <w:szCs w:val="20"/>
        </w:rPr>
      </w:pPr>
    </w:p>
    <w:p w:rsidR="002D2501" w:rsidRDefault="00A30BF7">
      <w:pPr>
        <w:pStyle w:val="Standard"/>
        <w:rPr>
          <w:rFonts w:cs="Times New Roman"/>
          <w:color w:val="1C1C1C"/>
          <w:sz w:val="20"/>
          <w:szCs w:val="20"/>
        </w:rPr>
      </w:pPr>
      <w:r>
        <w:rPr>
          <w:rFonts w:cs="Times New Roman"/>
          <w:color w:val="1C1C1C"/>
          <w:sz w:val="20"/>
          <w:szCs w:val="20"/>
        </w:rPr>
        <w:lastRenderedPageBreak/>
        <w:t>function Sidplug_create_contact(){</w:t>
      </w:r>
    </w:p>
    <w:p w:rsidR="002D2501" w:rsidRDefault="00A30BF7">
      <w:pPr>
        <w:pStyle w:val="Standard"/>
        <w:rPr>
          <w:rFonts w:cs="Times New Roman"/>
          <w:color w:val="1C1C1C"/>
          <w:sz w:val="20"/>
          <w:szCs w:val="20"/>
        </w:rPr>
      </w:pPr>
      <w:r>
        <w:rPr>
          <w:rFonts w:cs="Times New Roman"/>
          <w:color w:val="1C1C1C"/>
          <w:sz w:val="20"/>
          <w:szCs w:val="20"/>
        </w:rPr>
        <w:t xml:space="preserve">  // sanitize form values</w:t>
      </w:r>
    </w:p>
    <w:p w:rsidR="002D2501" w:rsidRDefault="00A30BF7">
      <w:pPr>
        <w:pStyle w:val="Standard"/>
        <w:rPr>
          <w:rFonts w:cs="Times New Roman"/>
          <w:color w:val="1C1C1C"/>
          <w:sz w:val="20"/>
          <w:szCs w:val="20"/>
        </w:rPr>
      </w:pPr>
      <w:r>
        <w:rPr>
          <w:rFonts w:cs="Times New Roman"/>
          <w:color w:val="1C1C1C"/>
          <w:sz w:val="20"/>
          <w:szCs w:val="20"/>
        </w:rPr>
        <w:t xml:space="preserve">  $contact = array();</w:t>
      </w:r>
    </w:p>
    <w:p w:rsidR="002D2501" w:rsidRDefault="00A30BF7">
      <w:pPr>
        <w:pStyle w:val="Standard"/>
        <w:rPr>
          <w:rFonts w:cs="Times New Roman"/>
          <w:color w:val="1C1C1C"/>
          <w:sz w:val="20"/>
          <w:szCs w:val="20"/>
        </w:rPr>
      </w:pPr>
      <w:r>
        <w:rPr>
          <w:rFonts w:cs="Times New Roman"/>
          <w:color w:val="1C1C1C"/>
          <w:sz w:val="20"/>
          <w:szCs w:val="20"/>
        </w:rPr>
        <w:t xml:space="preserve">  $contact['nom']    = sanitize_text_field( $_POST["cf-name"] );</w:t>
      </w:r>
    </w:p>
    <w:p w:rsidR="002D2501" w:rsidRDefault="00A30BF7">
      <w:pPr>
        <w:pStyle w:val="Standard"/>
        <w:rPr>
          <w:rFonts w:cs="Times New Roman"/>
          <w:color w:val="1C1C1C"/>
          <w:sz w:val="20"/>
          <w:szCs w:val="20"/>
        </w:rPr>
      </w:pPr>
      <w:r>
        <w:rPr>
          <w:rFonts w:cs="Times New Roman"/>
          <w:color w:val="1C1C1C"/>
          <w:sz w:val="20"/>
          <w:szCs w:val="20"/>
        </w:rPr>
        <w:t xml:space="preserve">  $contact['email']   = sanitize_email( $_POST["cf-email"] );</w:t>
      </w:r>
    </w:p>
    <w:p w:rsidR="002D2501" w:rsidRDefault="00A30BF7">
      <w:pPr>
        <w:pStyle w:val="Standard"/>
        <w:rPr>
          <w:rFonts w:cs="Times New Roman"/>
          <w:color w:val="1C1C1C"/>
          <w:sz w:val="20"/>
          <w:szCs w:val="20"/>
        </w:rPr>
      </w:pPr>
      <w:r>
        <w:rPr>
          <w:rFonts w:cs="Times New Roman"/>
          <w:color w:val="1C1C1C"/>
          <w:sz w:val="20"/>
          <w:szCs w:val="20"/>
        </w:rPr>
        <w:t xml:space="preserve">  $contact['sujet'] = sanitize_text_field( $_POST["cf-subject"] );</w:t>
      </w:r>
    </w:p>
    <w:p w:rsidR="002D2501" w:rsidRDefault="00A30BF7">
      <w:pPr>
        <w:pStyle w:val="Standard"/>
        <w:rPr>
          <w:rFonts w:cs="Times New Roman"/>
          <w:color w:val="1C1C1C"/>
          <w:sz w:val="20"/>
          <w:szCs w:val="20"/>
        </w:rPr>
      </w:pPr>
      <w:r>
        <w:rPr>
          <w:rFonts w:cs="Times New Roman"/>
          <w:color w:val="1C1C1C"/>
          <w:sz w:val="20"/>
          <w:szCs w:val="20"/>
        </w:rPr>
        <w:t xml:space="preserve">  $contact['message'] = esc_textarea( $_POST["cf-message"] );</w:t>
      </w:r>
    </w:p>
    <w:p w:rsidR="002D2501" w:rsidRDefault="00A30BF7">
      <w:pPr>
        <w:pStyle w:val="Standard"/>
        <w:rPr>
          <w:rFonts w:cs="Times New Roman"/>
          <w:color w:val="1C1C1C"/>
          <w:sz w:val="20"/>
          <w:szCs w:val="20"/>
        </w:rPr>
      </w:pPr>
      <w:r>
        <w:rPr>
          <w:rFonts w:cs="Times New Roman"/>
          <w:color w:val="1C1C1C"/>
          <w:sz w:val="20"/>
          <w:szCs w:val="20"/>
        </w:rPr>
        <w:t xml:space="preserve">  return $contact;</w:t>
      </w:r>
    </w:p>
    <w:p w:rsidR="002D2501" w:rsidRDefault="00A30BF7">
      <w:pPr>
        <w:pStyle w:val="Standard"/>
        <w:rPr>
          <w:rFonts w:cs="Times New Roman"/>
          <w:color w:val="1C1C1C"/>
          <w:sz w:val="20"/>
          <w:szCs w:val="20"/>
        </w:rPr>
      </w:pPr>
      <w:r>
        <w:rPr>
          <w:rFonts w:cs="Times New Roman"/>
          <w:color w:val="1C1C1C"/>
          <w:sz w:val="20"/>
          <w:szCs w:val="20"/>
        </w:rPr>
        <w:t>}</w:t>
      </w:r>
    </w:p>
    <w:p w:rsidR="002D2501" w:rsidRDefault="002D2501">
      <w:pPr>
        <w:pStyle w:val="Standard"/>
        <w:rPr>
          <w:rFonts w:cs="Times New Roman"/>
          <w:color w:val="1C1C1C"/>
          <w:sz w:val="20"/>
          <w:szCs w:val="20"/>
        </w:rPr>
      </w:pPr>
    </w:p>
    <w:p w:rsidR="002D2501" w:rsidRDefault="00A30BF7">
      <w:pPr>
        <w:pStyle w:val="Standard"/>
        <w:rPr>
          <w:rFonts w:cs="Times New Roman"/>
          <w:color w:val="1C1C1C"/>
          <w:sz w:val="20"/>
          <w:szCs w:val="20"/>
        </w:rPr>
      </w:pPr>
      <w:r>
        <w:rPr>
          <w:rFonts w:cs="Times New Roman"/>
          <w:color w:val="1C1C1C"/>
          <w:sz w:val="20"/>
          <w:szCs w:val="20"/>
        </w:rPr>
        <w:t>add_shortcode( 'Sidplug_contact_form', 'cf_shortcode' );</w:t>
      </w:r>
    </w:p>
    <w:p w:rsidR="002D2501" w:rsidRDefault="002D2501">
      <w:pPr>
        <w:pStyle w:val="Standard"/>
        <w:rPr>
          <w:rFonts w:cs="Times New Roman"/>
          <w:color w:val="1C1C1C"/>
          <w:sz w:val="20"/>
          <w:szCs w:val="20"/>
        </w:rPr>
      </w:pPr>
    </w:p>
    <w:p w:rsidR="002D2501" w:rsidRDefault="002D2501">
      <w:pPr>
        <w:pStyle w:val="Standard"/>
        <w:rPr>
          <w:rFonts w:cs="Times New Roman"/>
          <w:color w:val="1C1C1C"/>
          <w:sz w:val="20"/>
          <w:szCs w:val="20"/>
        </w:rPr>
      </w:pPr>
    </w:p>
    <w:p w:rsidR="002D2501" w:rsidRDefault="00A30BF7">
      <w:pPr>
        <w:pStyle w:val="Standard"/>
        <w:numPr>
          <w:ilvl w:val="0"/>
          <w:numId w:val="12"/>
        </w:numPr>
        <w:rPr>
          <w:rFonts w:cs="Times New Roman"/>
          <w:color w:val="1C1C1C"/>
          <w:sz w:val="36"/>
          <w:szCs w:val="36"/>
        </w:rPr>
      </w:pPr>
      <w:r>
        <w:rPr>
          <w:rFonts w:cs="Times New Roman"/>
          <w:color w:val="1C1C1C"/>
          <w:sz w:val="36"/>
          <w:szCs w:val="36"/>
        </w:rPr>
        <w:t>2.1. Créer une base de données</w:t>
      </w:r>
    </w:p>
    <w:p w:rsidR="002D2501" w:rsidRDefault="002D2501">
      <w:pPr>
        <w:pStyle w:val="Standard"/>
        <w:rPr>
          <w:rFonts w:cs="Times New Roman"/>
          <w:color w:val="1C1C1C"/>
          <w:sz w:val="36"/>
          <w:szCs w:val="36"/>
        </w:rPr>
      </w:pPr>
    </w:p>
    <w:p w:rsidR="002D2501" w:rsidRDefault="00A30BF7">
      <w:pPr>
        <w:pStyle w:val="Standard"/>
        <w:rPr>
          <w:rFonts w:cs="Times New Roman"/>
          <w:color w:val="1C1C1C"/>
          <w:sz w:val="36"/>
          <w:szCs w:val="36"/>
        </w:rPr>
      </w:pPr>
      <w:r>
        <w:rPr>
          <w:rFonts w:cs="Times New Roman"/>
          <w:color w:val="1C1C1C"/>
          <w:sz w:val="36"/>
          <w:szCs w:val="36"/>
        </w:rPr>
        <w:t>Définitions :</w:t>
      </w:r>
    </w:p>
    <w:p w:rsidR="002D2501" w:rsidRDefault="002D2501">
      <w:pPr>
        <w:pStyle w:val="Standard"/>
        <w:rPr>
          <w:rFonts w:cs="Times New Roman"/>
          <w:color w:val="1C1C1C"/>
          <w:sz w:val="28"/>
          <w:szCs w:val="28"/>
        </w:rPr>
      </w:pPr>
    </w:p>
    <w:p w:rsidR="002D2501" w:rsidRDefault="00A30BF7">
      <w:pPr>
        <w:pStyle w:val="Standard"/>
      </w:pPr>
      <w:r w:rsidRPr="00E8550F">
        <w:rPr>
          <w:rFonts w:cs="Times New Roman"/>
          <w:b/>
          <w:color w:val="1C1C1C"/>
          <w:sz w:val="28"/>
          <w:szCs w:val="28"/>
          <w:rPrChange w:id="422" w:author="Baobab Ingénierie" w:date="2020-06-16T15:51:00Z">
            <w:rPr>
              <w:rFonts w:cs="Times New Roman"/>
              <w:color w:val="1C1C1C"/>
              <w:sz w:val="28"/>
              <w:szCs w:val="28"/>
            </w:rPr>
          </w:rPrChange>
        </w:rPr>
        <w:t>Base de données</w:t>
      </w:r>
      <w:r>
        <w:rPr>
          <w:rFonts w:cs="Times New Roman"/>
          <w:color w:val="1C1C1C"/>
          <w:sz w:val="28"/>
          <w:szCs w:val="28"/>
        </w:rPr>
        <w:t xml:space="preserve"> : </w:t>
      </w:r>
      <w:r>
        <w:rPr>
          <w:color w:val="111111"/>
          <w:sz w:val="28"/>
          <w:szCs w:val="28"/>
        </w:rPr>
        <w:t>Une base de données, permet de stocker et de retrouver l'intégralité de données brutes ou d'informations en rapport avec un thème ou une activité ; celles-ci peuvent être de natures différentes et plus ou moins reliées entre elles.</w:t>
      </w:r>
    </w:p>
    <w:p w:rsidR="002D2501" w:rsidRDefault="002D2501">
      <w:pPr>
        <w:pStyle w:val="Standard"/>
        <w:rPr>
          <w:rFonts w:cs="Times New Roman"/>
          <w:color w:val="1C1C1C"/>
          <w:sz w:val="28"/>
          <w:szCs w:val="28"/>
        </w:rPr>
      </w:pPr>
    </w:p>
    <w:p w:rsidR="002D2501" w:rsidRDefault="00A30BF7">
      <w:pPr>
        <w:pStyle w:val="Standard"/>
      </w:pPr>
      <w:r w:rsidRPr="00E8550F">
        <w:rPr>
          <w:rFonts w:cs="Times New Roman"/>
          <w:b/>
          <w:color w:val="1C1C1C"/>
          <w:sz w:val="28"/>
          <w:szCs w:val="28"/>
          <w:rPrChange w:id="423" w:author="Baobab Ingénierie" w:date="2020-06-16T15:52:00Z">
            <w:rPr>
              <w:rFonts w:cs="Times New Roman"/>
              <w:color w:val="1C1C1C"/>
              <w:sz w:val="28"/>
              <w:szCs w:val="28"/>
            </w:rPr>
          </w:rPrChange>
        </w:rPr>
        <w:t>Base de donnée relationnelles</w:t>
      </w:r>
      <w:r>
        <w:rPr>
          <w:rFonts w:cs="Times New Roman"/>
          <w:color w:val="1C1C1C"/>
          <w:sz w:val="28"/>
          <w:szCs w:val="28"/>
        </w:rPr>
        <w:t> </w:t>
      </w:r>
      <w:r>
        <w:rPr>
          <w:rFonts w:cs="Times New Roman"/>
          <w:color w:val="111111"/>
          <w:sz w:val="28"/>
          <w:szCs w:val="28"/>
        </w:rPr>
        <w:t xml:space="preserve">: </w:t>
      </w:r>
      <w:r>
        <w:rPr>
          <w:color w:val="111111"/>
          <w:sz w:val="28"/>
          <w:szCs w:val="28"/>
        </w:rPr>
        <w:t>Une base de données relationnelle est un type spécifique de base de données. Ce qui distingue une base de données relationnelle de tout autre type de base de données, c’est qu’elle permet de mettre en relation différentes données au sein de cette dernière.</w:t>
      </w:r>
    </w:p>
    <w:p w:rsidR="002D2501" w:rsidRDefault="002D2501">
      <w:pPr>
        <w:pStyle w:val="Standard"/>
        <w:rPr>
          <w:color w:val="111111"/>
          <w:sz w:val="28"/>
          <w:szCs w:val="28"/>
        </w:rPr>
      </w:pPr>
    </w:p>
    <w:p w:rsidR="002D2501" w:rsidRDefault="00A30BF7">
      <w:pPr>
        <w:pStyle w:val="Standard"/>
      </w:pPr>
      <w:r w:rsidRPr="00E8550F">
        <w:rPr>
          <w:b/>
          <w:color w:val="111111"/>
          <w:sz w:val="28"/>
          <w:szCs w:val="28"/>
          <w:rPrChange w:id="424" w:author="Baobab Ingénierie" w:date="2020-06-16T15:52:00Z">
            <w:rPr>
              <w:color w:val="111111"/>
              <w:sz w:val="28"/>
              <w:szCs w:val="28"/>
            </w:rPr>
          </w:rPrChange>
        </w:rPr>
        <w:t>Dictionnaire de données</w:t>
      </w:r>
      <w:r>
        <w:rPr>
          <w:color w:val="111111"/>
          <w:sz w:val="28"/>
          <w:szCs w:val="28"/>
        </w:rPr>
        <w:t> :</w:t>
      </w:r>
      <w:ins w:id="425" w:author="Baobab Ingénierie" w:date="2020-06-16T15:52:00Z">
        <w:r w:rsidR="00E8550F">
          <w:rPr>
            <w:color w:val="111111"/>
            <w:sz w:val="28"/>
            <w:szCs w:val="28"/>
          </w:rPr>
          <w:t xml:space="preserve"> </w:t>
        </w:r>
      </w:ins>
      <w:r>
        <w:rPr>
          <w:color w:val="111111"/>
          <w:sz w:val="28"/>
          <w:szCs w:val="28"/>
        </w:rPr>
        <w:t>Un dictionnaire des données est une collection de métadonnées ou de données de référence nécessaire à la conception d'une base de données relationnelle. Il revêt une importance stratégique particulière, car il est le vocabulaire commun de l'organisation.</w:t>
      </w:r>
    </w:p>
    <w:p w:rsidR="002D2501" w:rsidRDefault="002D2501">
      <w:pPr>
        <w:pStyle w:val="Standard"/>
        <w:rPr>
          <w:color w:val="111111"/>
          <w:sz w:val="28"/>
          <w:szCs w:val="28"/>
        </w:rPr>
      </w:pPr>
    </w:p>
    <w:p w:rsidR="002D2501" w:rsidRDefault="00A30BF7">
      <w:pPr>
        <w:pStyle w:val="Standard"/>
      </w:pPr>
      <w:r w:rsidRPr="00E8550F">
        <w:rPr>
          <w:b/>
          <w:color w:val="111111"/>
          <w:sz w:val="28"/>
          <w:szCs w:val="28"/>
          <w:rPrChange w:id="426" w:author="Baobab Ingénierie" w:date="2020-06-16T15:52:00Z">
            <w:rPr>
              <w:color w:val="111111"/>
              <w:sz w:val="28"/>
              <w:szCs w:val="28"/>
            </w:rPr>
          </w:rPrChange>
        </w:rPr>
        <w:t xml:space="preserve">Modèle </w:t>
      </w:r>
      <w:del w:id="427" w:author="Baobab Ingénierie" w:date="2020-06-16T15:52:00Z">
        <w:r w:rsidRPr="00E8550F" w:rsidDel="00E8550F">
          <w:rPr>
            <w:b/>
            <w:color w:val="111111"/>
            <w:sz w:val="28"/>
            <w:szCs w:val="28"/>
            <w:rPrChange w:id="428" w:author="Baobab Ingénierie" w:date="2020-06-16T15:52:00Z">
              <w:rPr>
                <w:color w:val="111111"/>
                <w:sz w:val="28"/>
                <w:szCs w:val="28"/>
              </w:rPr>
            </w:rPrChange>
          </w:rPr>
          <w:delText>concepetuel</w:delText>
        </w:r>
      </w:del>
      <w:ins w:id="429" w:author="Baobab Ingénierie" w:date="2020-06-16T15:52:00Z">
        <w:r w:rsidR="00E8550F" w:rsidRPr="00E8550F">
          <w:rPr>
            <w:b/>
            <w:color w:val="111111"/>
            <w:sz w:val="28"/>
            <w:szCs w:val="28"/>
            <w:rPrChange w:id="430" w:author="Baobab Ingénierie" w:date="2020-06-16T15:52:00Z">
              <w:rPr>
                <w:color w:val="111111"/>
                <w:sz w:val="28"/>
                <w:szCs w:val="28"/>
              </w:rPr>
            </w:rPrChange>
          </w:rPr>
          <w:t>conceptuel</w:t>
        </w:r>
      </w:ins>
      <w:r w:rsidRPr="00E8550F">
        <w:rPr>
          <w:b/>
          <w:color w:val="111111"/>
          <w:sz w:val="28"/>
          <w:szCs w:val="28"/>
          <w:rPrChange w:id="431" w:author="Baobab Ingénierie" w:date="2020-06-16T15:52:00Z">
            <w:rPr>
              <w:color w:val="111111"/>
              <w:sz w:val="28"/>
              <w:szCs w:val="28"/>
            </w:rPr>
          </w:rPrChange>
        </w:rPr>
        <w:t xml:space="preserve"> de données</w:t>
      </w:r>
      <w:r>
        <w:rPr>
          <w:color w:val="111111"/>
          <w:sz w:val="28"/>
          <w:szCs w:val="28"/>
        </w:rPr>
        <w:t xml:space="preserve"> : </w:t>
      </w:r>
      <w:r>
        <w:rPr>
          <w:color w:val="000000"/>
          <w:sz w:val="28"/>
          <w:szCs w:val="28"/>
        </w:rPr>
        <w:t>Le modèle conceptuel des données (MCD) a pour but d'écrire de façon formelle les données qui seront utilisées par le système d'information. Il s'agit donc d'une représentation des données, facilement compréhensible, permettant de décrire le système d'information à l'aide d'entités.</w:t>
      </w:r>
    </w:p>
    <w:p w:rsidR="002D2501" w:rsidRDefault="002D2501">
      <w:pPr>
        <w:pStyle w:val="Standard"/>
        <w:rPr>
          <w:rFonts w:cs="Times New Roman"/>
          <w:color w:val="1C1C1C"/>
          <w:sz w:val="28"/>
          <w:szCs w:val="28"/>
        </w:rPr>
      </w:pPr>
    </w:p>
    <w:p w:rsidR="00E8550F" w:rsidRDefault="00A30BF7">
      <w:pPr>
        <w:pStyle w:val="Standard"/>
        <w:rPr>
          <w:ins w:id="432" w:author="Baobab Ingénierie" w:date="2020-06-16T15:52:00Z"/>
          <w:rFonts w:cs="Times New Roman"/>
          <w:color w:val="1C1C1C"/>
          <w:sz w:val="28"/>
          <w:szCs w:val="28"/>
        </w:rPr>
      </w:pPr>
      <w:r>
        <w:rPr>
          <w:rFonts w:cs="Times New Roman"/>
          <w:color w:val="1C1C1C"/>
          <w:sz w:val="28"/>
          <w:szCs w:val="28"/>
        </w:rPr>
        <w:t xml:space="preserve">Pour la création de la base de données j'ai d'abord établi un dictionnaire de données qui recense toutes les </w:t>
      </w:r>
      <w:del w:id="433" w:author="Baobab Ingénierie" w:date="2020-06-16T15:52:00Z">
        <w:r w:rsidDel="00E8550F">
          <w:rPr>
            <w:rFonts w:cs="Times New Roman"/>
            <w:color w:val="1C1C1C"/>
            <w:sz w:val="28"/>
            <w:szCs w:val="28"/>
          </w:rPr>
          <w:delText xml:space="preserve">tables </w:delText>
        </w:r>
      </w:del>
      <w:ins w:id="434" w:author="Baobab Ingénierie" w:date="2020-06-16T15:52:00Z">
        <w:r w:rsidR="00E8550F">
          <w:rPr>
            <w:rFonts w:cs="Times New Roman"/>
            <w:color w:val="1C1C1C"/>
            <w:sz w:val="28"/>
            <w:szCs w:val="28"/>
          </w:rPr>
          <w:t>entités</w:t>
        </w:r>
        <w:r w:rsidR="00E8550F">
          <w:rPr>
            <w:rFonts w:cs="Times New Roman"/>
            <w:color w:val="1C1C1C"/>
            <w:sz w:val="28"/>
            <w:szCs w:val="28"/>
          </w:rPr>
          <w:t xml:space="preserve"> </w:t>
        </w:r>
      </w:ins>
      <w:r>
        <w:rPr>
          <w:rFonts w:cs="Times New Roman"/>
          <w:color w:val="1C1C1C"/>
          <w:sz w:val="28"/>
          <w:szCs w:val="28"/>
        </w:rPr>
        <w:t>dont je vais avoir besoin dans mon projet et avoir une idée de que je pourrai y intégrer comme valeurs</w:t>
      </w:r>
      <w:ins w:id="435" w:author="Baobab Ingénierie" w:date="2020-06-16T15:52:00Z">
        <w:r w:rsidR="00E8550F">
          <w:rPr>
            <w:rFonts w:cs="Times New Roman"/>
            <w:color w:val="1C1C1C"/>
            <w:sz w:val="28"/>
            <w:szCs w:val="28"/>
          </w:rPr>
          <w:t>.</w:t>
        </w:r>
      </w:ins>
      <w:r>
        <w:rPr>
          <w:rFonts w:cs="Times New Roman"/>
          <w:color w:val="1C1C1C"/>
          <w:sz w:val="28"/>
          <w:szCs w:val="28"/>
        </w:rPr>
        <w:t xml:space="preserve"> </w:t>
      </w:r>
    </w:p>
    <w:p w:rsidR="00E8550F" w:rsidRDefault="00E8550F">
      <w:pPr>
        <w:pStyle w:val="Standard"/>
        <w:rPr>
          <w:ins w:id="436" w:author="Baobab Ingénierie" w:date="2020-06-16T15:52:00Z"/>
          <w:rFonts w:cs="Times New Roman"/>
          <w:color w:val="1C1C1C"/>
          <w:sz w:val="28"/>
          <w:szCs w:val="28"/>
        </w:rPr>
      </w:pPr>
    </w:p>
    <w:p w:rsidR="0059080F" w:rsidRDefault="00E8550F">
      <w:pPr>
        <w:pStyle w:val="Standard"/>
        <w:rPr>
          <w:ins w:id="437" w:author="Baobab Ingénierie" w:date="2020-06-16T15:53:00Z"/>
          <w:rFonts w:cs="Times New Roman"/>
          <w:color w:val="1C1C1C"/>
          <w:sz w:val="28"/>
          <w:szCs w:val="28"/>
        </w:rPr>
      </w:pPr>
      <w:r>
        <w:rPr>
          <w:rFonts w:cs="Times New Roman"/>
          <w:color w:val="1C1C1C"/>
          <w:sz w:val="28"/>
          <w:szCs w:val="28"/>
        </w:rPr>
        <w:t xml:space="preserve">Donc </w:t>
      </w:r>
      <w:r w:rsidR="00A30BF7">
        <w:rPr>
          <w:rFonts w:cs="Times New Roman"/>
          <w:color w:val="1C1C1C"/>
          <w:sz w:val="28"/>
          <w:szCs w:val="28"/>
        </w:rPr>
        <w:t>le nom de ma base de données est comme celle de mon site « petgame » et dedans j'ai inséré quatre tables qui sont « region » pour y insérer les régions de France, « pet » pour ajouter les animaux domestiques, « contacts » pour l'inscription des adhérents qui peuvent être particulier ou propriétaire, « generique » pour y mettre les différents types d'animaux</w:t>
      </w:r>
      <w:ins w:id="438" w:author="Baobab Ingénierie" w:date="2020-06-16T15:53:00Z">
        <w:r w:rsidR="0059080F">
          <w:rPr>
            <w:rFonts w:cs="Times New Roman"/>
            <w:color w:val="1C1C1C"/>
            <w:sz w:val="28"/>
            <w:szCs w:val="28"/>
          </w:rPr>
          <w:t xml:space="preserve"> </w:t>
        </w:r>
      </w:ins>
      <w:r w:rsidR="00A30BF7">
        <w:rPr>
          <w:rFonts w:cs="Times New Roman"/>
          <w:color w:val="1C1C1C"/>
          <w:sz w:val="28"/>
          <w:szCs w:val="28"/>
        </w:rPr>
        <w:t>(chat, chient, lapin, perroquet, hamster...)</w:t>
      </w:r>
      <w:del w:id="439" w:author="Baobab Ingénierie" w:date="2020-06-16T15:53:00Z">
        <w:r w:rsidR="00A30BF7" w:rsidDel="0059080F">
          <w:rPr>
            <w:rFonts w:cs="Times New Roman"/>
            <w:color w:val="1C1C1C"/>
            <w:sz w:val="28"/>
            <w:szCs w:val="28"/>
          </w:rPr>
          <w:delText xml:space="preserve"> </w:delText>
        </w:r>
      </w:del>
      <w:r w:rsidR="00A30BF7">
        <w:rPr>
          <w:rFonts w:cs="Times New Roman"/>
          <w:color w:val="1C1C1C"/>
          <w:sz w:val="28"/>
          <w:szCs w:val="28"/>
        </w:rPr>
        <w:t xml:space="preserve">. </w:t>
      </w:r>
    </w:p>
    <w:p w:rsidR="0059080F" w:rsidRDefault="0059080F">
      <w:pPr>
        <w:pStyle w:val="Standard"/>
        <w:rPr>
          <w:ins w:id="440" w:author="Baobab Ingénierie" w:date="2020-06-16T15:53:00Z"/>
          <w:rFonts w:cs="Times New Roman"/>
          <w:color w:val="1C1C1C"/>
          <w:sz w:val="28"/>
          <w:szCs w:val="28"/>
        </w:rPr>
      </w:pPr>
    </w:p>
    <w:p w:rsidR="002D2501" w:rsidRDefault="00A30BF7">
      <w:pPr>
        <w:pStyle w:val="Standard"/>
        <w:rPr>
          <w:rFonts w:cs="Times New Roman"/>
          <w:color w:val="1C1C1C"/>
          <w:sz w:val="28"/>
          <w:szCs w:val="28"/>
        </w:rPr>
      </w:pPr>
      <w:r>
        <w:rPr>
          <w:rFonts w:cs="Times New Roman"/>
          <w:color w:val="1C1C1C"/>
          <w:sz w:val="28"/>
          <w:szCs w:val="28"/>
        </w:rPr>
        <w:t xml:space="preserve">Avec ces quatre tables j'ai pu gérer tout le côté back-end de mon site notamment </w:t>
      </w:r>
      <w:r>
        <w:rPr>
          <w:rFonts w:cs="Times New Roman"/>
          <w:color w:val="1C1C1C"/>
          <w:sz w:val="28"/>
          <w:szCs w:val="28"/>
        </w:rPr>
        <w:lastRenderedPageBreak/>
        <w:t>grâce aux colonnes qui ont grandement joué dans mes scripts.</w:t>
      </w:r>
    </w:p>
    <w:p w:rsidR="002D2501" w:rsidRDefault="002D2501">
      <w:pPr>
        <w:pStyle w:val="Standard"/>
        <w:rPr>
          <w:rFonts w:cs="Times New Roman"/>
          <w:color w:val="1C1C1C"/>
          <w:sz w:val="28"/>
          <w:szCs w:val="28"/>
        </w:rPr>
      </w:pPr>
    </w:p>
    <w:p w:rsidR="0059080F" w:rsidRDefault="00A30BF7">
      <w:pPr>
        <w:pStyle w:val="Standard"/>
        <w:numPr>
          <w:ilvl w:val="0"/>
          <w:numId w:val="13"/>
        </w:numPr>
        <w:rPr>
          <w:ins w:id="441" w:author="Baobab Ingénierie" w:date="2020-06-16T15:54:00Z"/>
          <w:rFonts w:cs="Times New Roman"/>
          <w:color w:val="1C1C1C"/>
          <w:sz w:val="28"/>
          <w:szCs w:val="28"/>
        </w:rPr>
      </w:pPr>
      <w:r>
        <w:rPr>
          <w:rFonts w:cs="Times New Roman"/>
          <w:color w:val="1C1C1C"/>
          <w:sz w:val="28"/>
          <w:szCs w:val="28"/>
        </w:rPr>
        <w:t xml:space="preserve">Pour la table « region » il y a : </w:t>
      </w:r>
    </w:p>
    <w:p w:rsidR="0059080F" w:rsidRDefault="00A30BF7" w:rsidP="0059080F">
      <w:pPr>
        <w:pStyle w:val="Standard"/>
        <w:numPr>
          <w:ilvl w:val="1"/>
          <w:numId w:val="13"/>
        </w:numPr>
        <w:rPr>
          <w:ins w:id="442" w:author="Baobab Ingénierie" w:date="2020-06-16T15:54:00Z"/>
          <w:rFonts w:cs="Times New Roman"/>
          <w:color w:val="1C1C1C"/>
          <w:sz w:val="28"/>
          <w:szCs w:val="28"/>
        </w:rPr>
        <w:pPrChange w:id="443" w:author="Baobab Ingénierie" w:date="2020-06-16T15:54:00Z">
          <w:pPr>
            <w:pStyle w:val="Standard"/>
            <w:numPr>
              <w:numId w:val="13"/>
            </w:numPr>
            <w:ind w:left="720" w:hanging="360"/>
          </w:pPr>
        </w:pPrChange>
      </w:pPr>
      <w:r>
        <w:rPr>
          <w:rFonts w:cs="Times New Roman"/>
          <w:color w:val="1C1C1C"/>
          <w:sz w:val="28"/>
          <w:szCs w:val="28"/>
        </w:rPr>
        <w:t>reg_id qui est l'id de type integer qui est une clé primaire, non vide et auto incrémental</w:t>
      </w:r>
      <w:ins w:id="444" w:author="Baobab Ingénierie" w:date="2020-06-16T15:53:00Z">
        <w:r w:rsidR="0059080F">
          <w:rPr>
            <w:rFonts w:cs="Times New Roman"/>
            <w:color w:val="1C1C1C"/>
            <w:sz w:val="28"/>
            <w:szCs w:val="28"/>
          </w:rPr>
          <w:t>e</w:t>
        </w:r>
      </w:ins>
      <w:r>
        <w:rPr>
          <w:rFonts w:cs="Times New Roman"/>
          <w:color w:val="1C1C1C"/>
          <w:sz w:val="28"/>
          <w:szCs w:val="28"/>
        </w:rPr>
        <w:t xml:space="preserve"> ; </w:t>
      </w:r>
    </w:p>
    <w:p w:rsidR="002D2501" w:rsidRDefault="00A30BF7" w:rsidP="0059080F">
      <w:pPr>
        <w:pStyle w:val="Standard"/>
        <w:numPr>
          <w:ilvl w:val="1"/>
          <w:numId w:val="13"/>
        </w:numPr>
        <w:rPr>
          <w:rFonts w:cs="Times New Roman"/>
          <w:color w:val="1C1C1C"/>
          <w:sz w:val="28"/>
          <w:szCs w:val="28"/>
        </w:rPr>
        <w:pPrChange w:id="445" w:author="Baobab Ingénierie" w:date="2020-06-16T15:54:00Z">
          <w:pPr>
            <w:pStyle w:val="Standard"/>
            <w:numPr>
              <w:numId w:val="13"/>
            </w:numPr>
            <w:ind w:left="720" w:hanging="360"/>
          </w:pPr>
        </w:pPrChange>
      </w:pPr>
      <w:r>
        <w:rPr>
          <w:rFonts w:cs="Times New Roman"/>
          <w:color w:val="1C1C1C"/>
          <w:sz w:val="28"/>
          <w:szCs w:val="28"/>
        </w:rPr>
        <w:t>regionName qui est le nom de la région de type varchar non vide aussi.</w:t>
      </w:r>
    </w:p>
    <w:p w:rsidR="002D2501" w:rsidRDefault="002D2501">
      <w:pPr>
        <w:pStyle w:val="Standard"/>
        <w:rPr>
          <w:rFonts w:cs="Times New Roman"/>
          <w:color w:val="1C1C1C"/>
          <w:sz w:val="28"/>
          <w:szCs w:val="28"/>
        </w:rPr>
      </w:pPr>
    </w:p>
    <w:p w:rsidR="0059080F" w:rsidRDefault="00A30BF7">
      <w:pPr>
        <w:pStyle w:val="Standard"/>
        <w:numPr>
          <w:ilvl w:val="0"/>
          <w:numId w:val="14"/>
        </w:numPr>
        <w:rPr>
          <w:ins w:id="446" w:author="Baobab Ingénierie" w:date="2020-06-16T15:54:00Z"/>
          <w:rFonts w:cs="Times New Roman"/>
          <w:color w:val="1C1C1C"/>
          <w:sz w:val="28"/>
          <w:szCs w:val="28"/>
        </w:rPr>
      </w:pPr>
      <w:r>
        <w:rPr>
          <w:rFonts w:cs="Times New Roman"/>
          <w:color w:val="1C1C1C"/>
          <w:sz w:val="28"/>
          <w:szCs w:val="28"/>
        </w:rPr>
        <w:t xml:space="preserve">Pour la table « contacts » il y a : </w:t>
      </w:r>
    </w:p>
    <w:p w:rsidR="0059080F" w:rsidRDefault="00A30BF7" w:rsidP="0059080F">
      <w:pPr>
        <w:pStyle w:val="Standard"/>
        <w:numPr>
          <w:ilvl w:val="1"/>
          <w:numId w:val="14"/>
        </w:numPr>
        <w:rPr>
          <w:ins w:id="447" w:author="Baobab Ingénierie" w:date="2020-06-16T15:54:00Z"/>
          <w:rFonts w:cs="Times New Roman"/>
          <w:color w:val="1C1C1C"/>
          <w:sz w:val="28"/>
          <w:szCs w:val="28"/>
        </w:rPr>
        <w:pPrChange w:id="448" w:author="Baobab Ingénierie" w:date="2020-06-16T15:54:00Z">
          <w:pPr>
            <w:pStyle w:val="Standard"/>
            <w:numPr>
              <w:numId w:val="14"/>
            </w:numPr>
            <w:ind w:left="720" w:hanging="360"/>
          </w:pPr>
        </w:pPrChange>
      </w:pPr>
      <w:r>
        <w:rPr>
          <w:rFonts w:cs="Times New Roman"/>
          <w:color w:val="1C1C1C"/>
          <w:sz w:val="28"/>
          <w:szCs w:val="28"/>
        </w:rPr>
        <w:t xml:space="preserve">cli_id qui est l'id de type integer, une clé primaire, non vide et auto incrémental ; </w:t>
      </w:r>
    </w:p>
    <w:p w:rsidR="0059080F" w:rsidRDefault="00A30BF7" w:rsidP="0059080F">
      <w:pPr>
        <w:pStyle w:val="Standard"/>
        <w:numPr>
          <w:ilvl w:val="1"/>
          <w:numId w:val="14"/>
        </w:numPr>
        <w:rPr>
          <w:ins w:id="449" w:author="Baobab Ingénierie" w:date="2020-06-16T15:54:00Z"/>
          <w:rFonts w:cs="Times New Roman"/>
          <w:color w:val="1C1C1C"/>
          <w:sz w:val="28"/>
          <w:szCs w:val="28"/>
        </w:rPr>
        <w:pPrChange w:id="450" w:author="Baobab Ingénierie" w:date="2020-06-16T15:54:00Z">
          <w:pPr>
            <w:pStyle w:val="Standard"/>
            <w:numPr>
              <w:numId w:val="14"/>
            </w:numPr>
            <w:ind w:left="720" w:hanging="360"/>
          </w:pPr>
        </w:pPrChange>
      </w:pPr>
      <w:r>
        <w:rPr>
          <w:rFonts w:cs="Times New Roman"/>
          <w:color w:val="1C1C1C"/>
          <w:sz w:val="28"/>
          <w:szCs w:val="28"/>
        </w:rPr>
        <w:t xml:space="preserve">fname qui est le nom de l'adhérent de type varchar non vide ; </w:t>
      </w:r>
    </w:p>
    <w:p w:rsidR="0059080F" w:rsidRDefault="00A30BF7" w:rsidP="0059080F">
      <w:pPr>
        <w:pStyle w:val="Standard"/>
        <w:numPr>
          <w:ilvl w:val="1"/>
          <w:numId w:val="14"/>
        </w:numPr>
        <w:rPr>
          <w:ins w:id="451" w:author="Baobab Ingénierie" w:date="2020-06-16T15:54:00Z"/>
          <w:rFonts w:cs="Times New Roman"/>
          <w:color w:val="1C1C1C"/>
          <w:sz w:val="28"/>
          <w:szCs w:val="28"/>
        </w:rPr>
        <w:pPrChange w:id="452" w:author="Baobab Ingénierie" w:date="2020-06-16T15:54:00Z">
          <w:pPr>
            <w:pStyle w:val="Standard"/>
            <w:numPr>
              <w:numId w:val="14"/>
            </w:numPr>
            <w:ind w:left="720" w:hanging="360"/>
          </w:pPr>
        </w:pPrChange>
      </w:pPr>
      <w:r>
        <w:rPr>
          <w:rFonts w:cs="Times New Roman"/>
          <w:color w:val="1C1C1C"/>
          <w:sz w:val="28"/>
          <w:szCs w:val="28"/>
        </w:rPr>
        <w:t xml:space="preserve">gender qui est le genre de l'adhérent de type enum ; </w:t>
      </w:r>
    </w:p>
    <w:p w:rsidR="0059080F" w:rsidRDefault="00A30BF7" w:rsidP="0059080F">
      <w:pPr>
        <w:pStyle w:val="Standard"/>
        <w:numPr>
          <w:ilvl w:val="1"/>
          <w:numId w:val="14"/>
        </w:numPr>
        <w:rPr>
          <w:ins w:id="453" w:author="Baobab Ingénierie" w:date="2020-06-16T15:54:00Z"/>
          <w:rFonts w:cs="Times New Roman"/>
          <w:color w:val="1C1C1C"/>
          <w:sz w:val="28"/>
          <w:szCs w:val="28"/>
        </w:rPr>
        <w:pPrChange w:id="454" w:author="Baobab Ingénierie" w:date="2020-06-16T15:54:00Z">
          <w:pPr>
            <w:pStyle w:val="Standard"/>
            <w:numPr>
              <w:numId w:val="14"/>
            </w:numPr>
            <w:ind w:left="720" w:hanging="360"/>
          </w:pPr>
        </w:pPrChange>
      </w:pPr>
      <w:r>
        <w:rPr>
          <w:rFonts w:cs="Times New Roman"/>
          <w:color w:val="1C1C1C"/>
          <w:sz w:val="28"/>
          <w:szCs w:val="28"/>
        </w:rPr>
        <w:t xml:space="preserve">dob qui est la date de naissance de l'adhérent de type date et non vide ; </w:t>
      </w:r>
    </w:p>
    <w:p w:rsidR="0059080F" w:rsidRDefault="00A30BF7" w:rsidP="0059080F">
      <w:pPr>
        <w:pStyle w:val="Standard"/>
        <w:numPr>
          <w:ilvl w:val="1"/>
          <w:numId w:val="14"/>
        </w:numPr>
        <w:rPr>
          <w:ins w:id="455" w:author="Baobab Ingénierie" w:date="2020-06-16T15:54:00Z"/>
          <w:rFonts w:cs="Times New Roman"/>
          <w:color w:val="1C1C1C"/>
          <w:sz w:val="28"/>
          <w:szCs w:val="28"/>
        </w:rPr>
        <w:pPrChange w:id="456" w:author="Baobab Ingénierie" w:date="2020-06-16T15:54:00Z">
          <w:pPr>
            <w:pStyle w:val="Standard"/>
            <w:numPr>
              <w:numId w:val="14"/>
            </w:numPr>
            <w:ind w:left="720" w:hanging="360"/>
          </w:pPr>
        </w:pPrChange>
      </w:pPr>
      <w:r>
        <w:rPr>
          <w:rFonts w:cs="Times New Roman"/>
          <w:color w:val="1C1C1C"/>
          <w:sz w:val="28"/>
          <w:szCs w:val="28"/>
        </w:rPr>
        <w:t xml:space="preserve">type qui est de si l'adhérent est un particulier ou un propriétaire de type enum et non vide ; </w:t>
      </w:r>
    </w:p>
    <w:p w:rsidR="0059080F" w:rsidRDefault="00A30BF7" w:rsidP="0059080F">
      <w:pPr>
        <w:pStyle w:val="Standard"/>
        <w:numPr>
          <w:ilvl w:val="1"/>
          <w:numId w:val="14"/>
        </w:numPr>
        <w:rPr>
          <w:ins w:id="457" w:author="Baobab Ingénierie" w:date="2020-06-16T15:54:00Z"/>
          <w:rFonts w:cs="Times New Roman"/>
          <w:color w:val="1C1C1C"/>
          <w:sz w:val="28"/>
          <w:szCs w:val="28"/>
        </w:rPr>
        <w:pPrChange w:id="458" w:author="Baobab Ingénierie" w:date="2020-06-16T15:54:00Z">
          <w:pPr>
            <w:pStyle w:val="Standard"/>
            <w:numPr>
              <w:numId w:val="14"/>
            </w:numPr>
            <w:ind w:left="720" w:hanging="360"/>
          </w:pPr>
        </w:pPrChange>
      </w:pPr>
      <w:r>
        <w:rPr>
          <w:rFonts w:cs="Times New Roman"/>
          <w:color w:val="1C1C1C"/>
          <w:sz w:val="28"/>
          <w:szCs w:val="28"/>
        </w:rPr>
        <w:t xml:space="preserve">phone qui correspond au numéro de téléphone de l'adhérent de type varchar ; </w:t>
      </w:r>
    </w:p>
    <w:p w:rsidR="0059080F" w:rsidRDefault="00A30BF7" w:rsidP="0059080F">
      <w:pPr>
        <w:pStyle w:val="Standard"/>
        <w:numPr>
          <w:ilvl w:val="1"/>
          <w:numId w:val="14"/>
        </w:numPr>
        <w:rPr>
          <w:ins w:id="459" w:author="Baobab Ingénierie" w:date="2020-06-16T15:54:00Z"/>
          <w:rFonts w:cs="Times New Roman"/>
          <w:color w:val="1C1C1C"/>
          <w:sz w:val="28"/>
          <w:szCs w:val="28"/>
        </w:rPr>
        <w:pPrChange w:id="460" w:author="Baobab Ingénierie" w:date="2020-06-16T15:54:00Z">
          <w:pPr>
            <w:pStyle w:val="Standard"/>
            <w:numPr>
              <w:numId w:val="14"/>
            </w:numPr>
            <w:ind w:left="720" w:hanging="360"/>
          </w:pPr>
        </w:pPrChange>
      </w:pPr>
      <w:r>
        <w:rPr>
          <w:rFonts w:cs="Times New Roman"/>
          <w:color w:val="1C1C1C"/>
          <w:sz w:val="28"/>
          <w:szCs w:val="28"/>
        </w:rPr>
        <w:t xml:space="preserve">mail qui est l'adresse email de l'adhérent de type varchar et non vide ; </w:t>
      </w:r>
    </w:p>
    <w:p w:rsidR="002D2501" w:rsidRDefault="00A30BF7" w:rsidP="0059080F">
      <w:pPr>
        <w:pStyle w:val="Standard"/>
        <w:numPr>
          <w:ilvl w:val="1"/>
          <w:numId w:val="14"/>
        </w:numPr>
        <w:rPr>
          <w:rFonts w:cs="Times New Roman"/>
          <w:color w:val="1C1C1C"/>
          <w:sz w:val="28"/>
          <w:szCs w:val="28"/>
        </w:rPr>
        <w:pPrChange w:id="461" w:author="Baobab Ingénierie" w:date="2020-06-16T15:54:00Z">
          <w:pPr>
            <w:pStyle w:val="Standard"/>
            <w:numPr>
              <w:numId w:val="14"/>
            </w:numPr>
            <w:ind w:left="720" w:hanging="360"/>
          </w:pPr>
        </w:pPrChange>
      </w:pPr>
      <w:r>
        <w:rPr>
          <w:rFonts w:cs="Times New Roman"/>
          <w:color w:val="1C1C1C"/>
          <w:sz w:val="28"/>
          <w:szCs w:val="28"/>
        </w:rPr>
        <w:t>pass qui est le mot de passe de l'adhérent de type varchar et non vide.</w:t>
      </w:r>
    </w:p>
    <w:p w:rsidR="002D2501" w:rsidRDefault="002D2501">
      <w:pPr>
        <w:pStyle w:val="Standard"/>
        <w:rPr>
          <w:rFonts w:cs="Times New Roman"/>
          <w:color w:val="1C1C1C"/>
          <w:sz w:val="28"/>
          <w:szCs w:val="28"/>
        </w:rPr>
      </w:pPr>
    </w:p>
    <w:p w:rsidR="0059080F" w:rsidRDefault="00A30BF7">
      <w:pPr>
        <w:pStyle w:val="Standard"/>
        <w:numPr>
          <w:ilvl w:val="0"/>
          <w:numId w:val="14"/>
        </w:numPr>
        <w:rPr>
          <w:ins w:id="462" w:author="Baobab Ingénierie" w:date="2020-06-16T15:54:00Z"/>
          <w:rFonts w:cs="Times New Roman"/>
          <w:color w:val="1C1C1C"/>
          <w:sz w:val="28"/>
          <w:szCs w:val="28"/>
        </w:rPr>
      </w:pPr>
      <w:r>
        <w:rPr>
          <w:rFonts w:cs="Times New Roman"/>
          <w:color w:val="1C1C1C"/>
          <w:sz w:val="28"/>
          <w:szCs w:val="28"/>
        </w:rPr>
        <w:t xml:space="preserve">Pour la table « pet » il y a : </w:t>
      </w:r>
    </w:p>
    <w:p w:rsidR="0059080F" w:rsidRDefault="00A30BF7" w:rsidP="0059080F">
      <w:pPr>
        <w:pStyle w:val="Standard"/>
        <w:numPr>
          <w:ilvl w:val="1"/>
          <w:numId w:val="14"/>
        </w:numPr>
        <w:rPr>
          <w:ins w:id="463" w:author="Baobab Ingénierie" w:date="2020-06-16T15:55:00Z"/>
          <w:rFonts w:cs="Times New Roman"/>
          <w:color w:val="1C1C1C"/>
          <w:sz w:val="28"/>
          <w:szCs w:val="28"/>
        </w:rPr>
        <w:pPrChange w:id="464" w:author="Baobab Ingénierie" w:date="2020-06-16T15:54:00Z">
          <w:pPr>
            <w:pStyle w:val="Standard"/>
            <w:numPr>
              <w:numId w:val="14"/>
            </w:numPr>
            <w:ind w:left="720" w:hanging="360"/>
          </w:pPr>
        </w:pPrChange>
      </w:pPr>
      <w:r>
        <w:rPr>
          <w:rFonts w:cs="Times New Roman"/>
          <w:color w:val="1C1C1C"/>
          <w:sz w:val="28"/>
          <w:szCs w:val="28"/>
        </w:rPr>
        <w:t>pet_id qui est l'</w:t>
      </w:r>
      <w:ins w:id="465" w:author="Baobab Ingénierie" w:date="2020-06-16T15:55:00Z">
        <w:r w:rsidR="0059080F">
          <w:rPr>
            <w:rFonts w:cs="Times New Roman"/>
            <w:color w:val="1C1C1C"/>
            <w:sz w:val="28"/>
            <w:szCs w:val="28"/>
          </w:rPr>
          <w:t>i</w:t>
        </w:r>
      </w:ins>
      <w:r>
        <w:rPr>
          <w:rFonts w:cs="Times New Roman"/>
          <w:color w:val="1C1C1C"/>
          <w:sz w:val="28"/>
          <w:szCs w:val="28"/>
        </w:rPr>
        <w:t xml:space="preserve">d de type integer, une clé primaire, non vide et auto incrémental ; </w:t>
      </w:r>
    </w:p>
    <w:p w:rsidR="0059080F" w:rsidRDefault="00A30BF7" w:rsidP="0059080F">
      <w:pPr>
        <w:pStyle w:val="Standard"/>
        <w:numPr>
          <w:ilvl w:val="1"/>
          <w:numId w:val="14"/>
        </w:numPr>
        <w:rPr>
          <w:ins w:id="466" w:author="Baobab Ingénierie" w:date="2020-06-16T15:55:00Z"/>
          <w:rFonts w:cs="Times New Roman"/>
          <w:color w:val="1C1C1C"/>
          <w:sz w:val="28"/>
          <w:szCs w:val="28"/>
        </w:rPr>
        <w:pPrChange w:id="467" w:author="Baobab Ingénierie" w:date="2020-06-16T15:54:00Z">
          <w:pPr>
            <w:pStyle w:val="Standard"/>
            <w:numPr>
              <w:numId w:val="14"/>
            </w:numPr>
            <w:ind w:left="720" w:hanging="360"/>
          </w:pPr>
        </w:pPrChange>
      </w:pPr>
      <w:r>
        <w:rPr>
          <w:rFonts w:cs="Times New Roman"/>
          <w:color w:val="1C1C1C"/>
          <w:sz w:val="28"/>
          <w:szCs w:val="28"/>
        </w:rPr>
        <w:t xml:space="preserve">fname qui est le nom de l'animal de type varchar, non vide ; </w:t>
      </w:r>
    </w:p>
    <w:p w:rsidR="0059080F" w:rsidRDefault="00A30BF7" w:rsidP="0059080F">
      <w:pPr>
        <w:pStyle w:val="Standard"/>
        <w:numPr>
          <w:ilvl w:val="1"/>
          <w:numId w:val="14"/>
        </w:numPr>
        <w:rPr>
          <w:ins w:id="468" w:author="Baobab Ingénierie" w:date="2020-06-16T15:55:00Z"/>
          <w:rFonts w:cs="Times New Roman"/>
          <w:color w:val="1C1C1C"/>
          <w:sz w:val="28"/>
          <w:szCs w:val="28"/>
        </w:rPr>
        <w:pPrChange w:id="469" w:author="Baobab Ingénierie" w:date="2020-06-16T15:54:00Z">
          <w:pPr>
            <w:pStyle w:val="Standard"/>
            <w:numPr>
              <w:numId w:val="14"/>
            </w:numPr>
            <w:ind w:left="720" w:hanging="360"/>
          </w:pPr>
        </w:pPrChange>
      </w:pPr>
      <w:r>
        <w:rPr>
          <w:rFonts w:cs="Times New Roman"/>
          <w:color w:val="1C1C1C"/>
          <w:sz w:val="28"/>
          <w:szCs w:val="28"/>
        </w:rPr>
        <w:t>race qui est la race de l'animal</w:t>
      </w:r>
      <w:ins w:id="470" w:author="Baobab Ingénierie" w:date="2020-06-16T15:55:00Z">
        <w:r w:rsidR="0059080F">
          <w:rPr>
            <w:rFonts w:cs="Times New Roman"/>
            <w:color w:val="1C1C1C"/>
            <w:sz w:val="28"/>
            <w:szCs w:val="28"/>
          </w:rPr>
          <w:t xml:space="preserve"> </w:t>
        </w:r>
      </w:ins>
      <w:r>
        <w:rPr>
          <w:rFonts w:cs="Times New Roman"/>
          <w:color w:val="1C1C1C"/>
          <w:sz w:val="28"/>
          <w:szCs w:val="28"/>
        </w:rPr>
        <w:t xml:space="preserve">(s'il en a une) de type varchar ; </w:t>
      </w:r>
    </w:p>
    <w:p w:rsidR="0059080F" w:rsidRDefault="00A30BF7" w:rsidP="0059080F">
      <w:pPr>
        <w:pStyle w:val="Standard"/>
        <w:numPr>
          <w:ilvl w:val="1"/>
          <w:numId w:val="14"/>
        </w:numPr>
        <w:rPr>
          <w:ins w:id="471" w:author="Baobab Ingénierie" w:date="2020-06-16T15:55:00Z"/>
          <w:rFonts w:cs="Times New Roman"/>
          <w:color w:val="1C1C1C"/>
          <w:sz w:val="28"/>
          <w:szCs w:val="28"/>
        </w:rPr>
        <w:pPrChange w:id="472" w:author="Baobab Ingénierie" w:date="2020-06-16T15:54:00Z">
          <w:pPr>
            <w:pStyle w:val="Standard"/>
            <w:numPr>
              <w:numId w:val="14"/>
            </w:numPr>
            <w:ind w:left="720" w:hanging="360"/>
          </w:pPr>
        </w:pPrChange>
      </w:pPr>
      <w:r>
        <w:rPr>
          <w:rFonts w:cs="Times New Roman"/>
          <w:color w:val="1C1C1C"/>
          <w:sz w:val="28"/>
          <w:szCs w:val="28"/>
        </w:rPr>
        <w:t xml:space="preserve">gender qui est le sexe de l'animal qui est de type enum ; </w:t>
      </w:r>
    </w:p>
    <w:p w:rsidR="0059080F" w:rsidRDefault="00A30BF7" w:rsidP="0059080F">
      <w:pPr>
        <w:pStyle w:val="Standard"/>
        <w:numPr>
          <w:ilvl w:val="1"/>
          <w:numId w:val="14"/>
        </w:numPr>
        <w:rPr>
          <w:ins w:id="473" w:author="Baobab Ingénierie" w:date="2020-06-16T15:55:00Z"/>
          <w:rFonts w:cs="Times New Roman"/>
          <w:color w:val="1C1C1C"/>
          <w:sz w:val="28"/>
          <w:szCs w:val="28"/>
        </w:rPr>
        <w:pPrChange w:id="474" w:author="Baobab Ingénierie" w:date="2020-06-16T15:54:00Z">
          <w:pPr>
            <w:pStyle w:val="Standard"/>
            <w:numPr>
              <w:numId w:val="14"/>
            </w:numPr>
            <w:ind w:left="720" w:hanging="360"/>
          </w:pPr>
        </w:pPrChange>
      </w:pPr>
      <w:r>
        <w:rPr>
          <w:rFonts w:cs="Times New Roman"/>
          <w:color w:val="1C1C1C"/>
          <w:sz w:val="28"/>
          <w:szCs w:val="28"/>
        </w:rPr>
        <w:t xml:space="preserve">photo qui est la photo de l'animal de type longblob ; </w:t>
      </w:r>
    </w:p>
    <w:p w:rsidR="002D2501" w:rsidRDefault="00A30BF7" w:rsidP="0059080F">
      <w:pPr>
        <w:pStyle w:val="Standard"/>
        <w:numPr>
          <w:ilvl w:val="1"/>
          <w:numId w:val="14"/>
        </w:numPr>
        <w:rPr>
          <w:rFonts w:cs="Times New Roman"/>
          <w:color w:val="1C1C1C"/>
          <w:sz w:val="28"/>
          <w:szCs w:val="28"/>
        </w:rPr>
        <w:pPrChange w:id="475" w:author="Baobab Ingénierie" w:date="2020-06-16T15:54:00Z">
          <w:pPr>
            <w:pStyle w:val="Standard"/>
            <w:numPr>
              <w:numId w:val="14"/>
            </w:numPr>
            <w:ind w:left="720" w:hanging="360"/>
          </w:pPr>
        </w:pPrChange>
      </w:pPr>
      <w:r>
        <w:rPr>
          <w:rFonts w:cs="Times New Roman"/>
          <w:color w:val="1C1C1C"/>
          <w:sz w:val="28"/>
          <w:szCs w:val="28"/>
        </w:rPr>
        <w:t>description qui est la description que le propriétaire fera de l'animal de type longtext.</w:t>
      </w:r>
    </w:p>
    <w:p w:rsidR="002D2501" w:rsidRDefault="002D2501">
      <w:pPr>
        <w:pStyle w:val="Standard"/>
        <w:rPr>
          <w:rFonts w:cs="Times New Roman"/>
          <w:color w:val="1C1C1C"/>
          <w:sz w:val="28"/>
          <w:szCs w:val="28"/>
        </w:rPr>
      </w:pPr>
    </w:p>
    <w:p w:rsidR="0059080F" w:rsidRDefault="00A30BF7">
      <w:pPr>
        <w:pStyle w:val="Standard"/>
        <w:numPr>
          <w:ilvl w:val="0"/>
          <w:numId w:val="14"/>
        </w:numPr>
        <w:rPr>
          <w:ins w:id="476" w:author="Baobab Ingénierie" w:date="2020-06-16T15:55:00Z"/>
          <w:rFonts w:cs="Times New Roman"/>
          <w:color w:val="1C1C1C"/>
          <w:sz w:val="28"/>
          <w:szCs w:val="28"/>
        </w:rPr>
      </w:pPr>
      <w:r>
        <w:rPr>
          <w:rFonts w:cs="Times New Roman"/>
          <w:color w:val="1C1C1C"/>
          <w:sz w:val="28"/>
          <w:szCs w:val="28"/>
        </w:rPr>
        <w:t xml:space="preserve">Pour la table « generique » il y a : </w:t>
      </w:r>
    </w:p>
    <w:p w:rsidR="0059080F" w:rsidRDefault="00A30BF7" w:rsidP="0059080F">
      <w:pPr>
        <w:pStyle w:val="Standard"/>
        <w:numPr>
          <w:ilvl w:val="1"/>
          <w:numId w:val="14"/>
        </w:numPr>
        <w:rPr>
          <w:ins w:id="477" w:author="Baobab Ingénierie" w:date="2020-06-16T15:55:00Z"/>
          <w:rFonts w:cs="Times New Roman"/>
          <w:color w:val="1C1C1C"/>
          <w:sz w:val="28"/>
          <w:szCs w:val="28"/>
        </w:rPr>
        <w:pPrChange w:id="478" w:author="Baobab Ingénierie" w:date="2020-06-16T15:55:00Z">
          <w:pPr>
            <w:pStyle w:val="Standard"/>
            <w:numPr>
              <w:numId w:val="14"/>
            </w:numPr>
            <w:ind w:left="720" w:hanging="360"/>
          </w:pPr>
        </w:pPrChange>
      </w:pPr>
      <w:r>
        <w:rPr>
          <w:rFonts w:cs="Times New Roman"/>
          <w:color w:val="1C1C1C"/>
          <w:sz w:val="28"/>
          <w:szCs w:val="28"/>
        </w:rPr>
        <w:t xml:space="preserve">gen_id qui est l'id de type integer, une clé primaire, non vide et auto incrémental ; </w:t>
      </w:r>
    </w:p>
    <w:p w:rsidR="002D2501" w:rsidRDefault="00A30BF7" w:rsidP="0059080F">
      <w:pPr>
        <w:pStyle w:val="Standard"/>
        <w:numPr>
          <w:ilvl w:val="1"/>
          <w:numId w:val="14"/>
        </w:numPr>
        <w:rPr>
          <w:rFonts w:cs="Times New Roman"/>
          <w:color w:val="1C1C1C"/>
          <w:sz w:val="28"/>
          <w:szCs w:val="28"/>
        </w:rPr>
        <w:pPrChange w:id="479" w:author="Baobab Ingénierie" w:date="2020-06-16T15:55:00Z">
          <w:pPr>
            <w:pStyle w:val="Standard"/>
            <w:numPr>
              <w:numId w:val="14"/>
            </w:numPr>
            <w:ind w:left="720" w:hanging="360"/>
          </w:pPr>
        </w:pPrChange>
      </w:pPr>
      <w:r>
        <w:rPr>
          <w:rFonts w:cs="Times New Roman"/>
          <w:color w:val="1C1C1C"/>
          <w:sz w:val="28"/>
          <w:szCs w:val="28"/>
        </w:rPr>
        <w:t>nom qui est le nom du type de l'animal de type char.</w:t>
      </w:r>
    </w:p>
    <w:p w:rsidR="002D2501" w:rsidRDefault="002D2501">
      <w:pPr>
        <w:pStyle w:val="Standard"/>
        <w:rPr>
          <w:rFonts w:cs="Times New Roman"/>
          <w:color w:val="1C1C1C"/>
          <w:sz w:val="28"/>
          <w:szCs w:val="28"/>
        </w:rPr>
      </w:pPr>
    </w:p>
    <w:p w:rsidR="002D2501" w:rsidRDefault="00A30BF7">
      <w:pPr>
        <w:pStyle w:val="Standard"/>
        <w:rPr>
          <w:rFonts w:cs="Times New Roman"/>
          <w:color w:val="1C1C1C"/>
          <w:sz w:val="28"/>
          <w:szCs w:val="28"/>
        </w:rPr>
      </w:pPr>
      <w:r>
        <w:rPr>
          <w:rFonts w:cs="Times New Roman"/>
          <w:color w:val="1C1C1C"/>
          <w:sz w:val="28"/>
          <w:szCs w:val="28"/>
        </w:rPr>
        <w:t xml:space="preserve">Toutes ces tables avec </w:t>
      </w:r>
      <w:del w:id="480" w:author="Baobab Ingénierie" w:date="2020-06-16T15:55:00Z">
        <w:r w:rsidDel="007B7E4D">
          <w:rPr>
            <w:rFonts w:cs="Times New Roman"/>
            <w:color w:val="1C1C1C"/>
            <w:sz w:val="28"/>
            <w:szCs w:val="28"/>
          </w:rPr>
          <w:delText xml:space="preserve">les </w:delText>
        </w:r>
      </w:del>
      <w:ins w:id="481" w:author="Baobab Ingénierie" w:date="2020-06-16T15:55:00Z">
        <w:r w:rsidR="007B7E4D">
          <w:rPr>
            <w:rFonts w:cs="Times New Roman"/>
            <w:color w:val="1C1C1C"/>
            <w:sz w:val="28"/>
            <w:szCs w:val="28"/>
          </w:rPr>
          <w:t>leurs</w:t>
        </w:r>
        <w:r w:rsidR="007B7E4D">
          <w:rPr>
            <w:rFonts w:cs="Times New Roman"/>
            <w:color w:val="1C1C1C"/>
            <w:sz w:val="28"/>
            <w:szCs w:val="28"/>
          </w:rPr>
          <w:t xml:space="preserve"> </w:t>
        </w:r>
      </w:ins>
      <w:r>
        <w:rPr>
          <w:rFonts w:cs="Times New Roman"/>
          <w:color w:val="1C1C1C"/>
          <w:sz w:val="28"/>
          <w:szCs w:val="28"/>
        </w:rPr>
        <w:t xml:space="preserve">colonnes respectives auront un rôle bien défini et pourront pleinement être utiles dans chaque partie de mon projet. </w:t>
      </w:r>
      <w:del w:id="482" w:author="Baobab Ingénierie" w:date="2020-06-16T15:56:00Z">
        <w:r w:rsidDel="007B7E4D">
          <w:rPr>
            <w:rFonts w:cs="Times New Roman"/>
            <w:color w:val="1C1C1C"/>
            <w:sz w:val="28"/>
            <w:szCs w:val="28"/>
          </w:rPr>
          <w:delText>Pour la suite</w:delText>
        </w:r>
      </w:del>
      <w:ins w:id="483" w:author="Baobab Ingénierie" w:date="2020-06-16T15:56:00Z">
        <w:r w:rsidR="007B7E4D">
          <w:rPr>
            <w:rFonts w:cs="Times New Roman"/>
            <w:color w:val="1C1C1C"/>
            <w:sz w:val="28"/>
            <w:szCs w:val="28"/>
          </w:rPr>
          <w:t>En amont</w:t>
        </w:r>
      </w:ins>
      <w:r>
        <w:rPr>
          <w:rFonts w:cs="Times New Roman"/>
          <w:color w:val="1C1C1C"/>
          <w:sz w:val="28"/>
          <w:szCs w:val="28"/>
        </w:rPr>
        <w:t xml:space="preserve"> j'ai </w:t>
      </w:r>
      <w:del w:id="484" w:author="Baobab Ingénierie" w:date="2020-06-16T15:56:00Z">
        <w:r w:rsidDel="007B7E4D">
          <w:rPr>
            <w:rFonts w:cs="Times New Roman"/>
            <w:color w:val="1C1C1C"/>
            <w:sz w:val="28"/>
            <w:szCs w:val="28"/>
          </w:rPr>
          <w:delText xml:space="preserve">fait </w:delText>
        </w:r>
      </w:del>
      <w:ins w:id="485" w:author="Baobab Ingénierie" w:date="2020-06-16T15:56:00Z">
        <w:r w:rsidR="007B7E4D">
          <w:rPr>
            <w:rFonts w:cs="Times New Roman"/>
            <w:color w:val="1C1C1C"/>
            <w:sz w:val="28"/>
            <w:szCs w:val="28"/>
          </w:rPr>
          <w:t>défini</w:t>
        </w:r>
        <w:r w:rsidR="007B7E4D">
          <w:rPr>
            <w:rFonts w:cs="Times New Roman"/>
            <w:color w:val="1C1C1C"/>
            <w:sz w:val="28"/>
            <w:szCs w:val="28"/>
          </w:rPr>
          <w:t xml:space="preserve"> </w:t>
        </w:r>
      </w:ins>
      <w:r>
        <w:rPr>
          <w:rFonts w:cs="Times New Roman"/>
          <w:color w:val="1C1C1C"/>
          <w:sz w:val="28"/>
          <w:szCs w:val="28"/>
        </w:rPr>
        <w:t xml:space="preserve">un </w:t>
      </w:r>
      <w:r w:rsidR="007B7E4D">
        <w:rPr>
          <w:rFonts w:cs="Times New Roman"/>
          <w:color w:val="1C1C1C"/>
          <w:sz w:val="28"/>
          <w:szCs w:val="28"/>
        </w:rPr>
        <w:t xml:space="preserve">Modèle Conceptuel </w:t>
      </w:r>
      <w:r>
        <w:rPr>
          <w:rFonts w:cs="Times New Roman"/>
          <w:color w:val="1C1C1C"/>
          <w:sz w:val="28"/>
          <w:szCs w:val="28"/>
        </w:rPr>
        <w:t xml:space="preserve">de </w:t>
      </w:r>
      <w:r w:rsidR="007B7E4D">
        <w:rPr>
          <w:rFonts w:cs="Times New Roman"/>
          <w:color w:val="1C1C1C"/>
          <w:sz w:val="28"/>
          <w:szCs w:val="28"/>
        </w:rPr>
        <w:t xml:space="preserve">Données </w:t>
      </w:r>
      <w:ins w:id="486" w:author="Baobab Ingénierie" w:date="2020-06-16T15:56:00Z">
        <w:r w:rsidR="007B7E4D">
          <w:rPr>
            <w:rFonts w:cs="Times New Roman"/>
            <w:color w:val="1C1C1C"/>
            <w:sz w:val="28"/>
            <w:szCs w:val="28"/>
          </w:rPr>
          <w:t xml:space="preserve">(MCD) </w:t>
        </w:r>
      </w:ins>
      <w:r>
        <w:rPr>
          <w:rFonts w:cs="Times New Roman"/>
          <w:color w:val="1C1C1C"/>
          <w:sz w:val="28"/>
          <w:szCs w:val="28"/>
        </w:rPr>
        <w:t>qui va me permettre de mettre en relation mes tables de sorte à créer une affinité entre celles-ci qu'il y ai</w:t>
      </w:r>
      <w:ins w:id="487" w:author="Baobab Ingénierie" w:date="2020-06-16T15:56:00Z">
        <w:r w:rsidR="007B7E4D">
          <w:rPr>
            <w:rFonts w:cs="Times New Roman"/>
            <w:color w:val="1C1C1C"/>
            <w:sz w:val="28"/>
            <w:szCs w:val="28"/>
          </w:rPr>
          <w:t>t</w:t>
        </w:r>
      </w:ins>
      <w:r>
        <w:rPr>
          <w:rFonts w:cs="Times New Roman"/>
          <w:color w:val="1C1C1C"/>
          <w:sz w:val="28"/>
          <w:szCs w:val="28"/>
        </w:rPr>
        <w:t xml:space="preserve"> une harmonie optimale et qu'elles puissent fonctionner au mieux.</w:t>
      </w:r>
    </w:p>
    <w:p w:rsidR="002D2501" w:rsidRDefault="002D2501">
      <w:pPr>
        <w:pStyle w:val="Standard"/>
        <w:rPr>
          <w:rFonts w:cs="Times New Roman"/>
          <w:color w:val="1C1C1C"/>
          <w:sz w:val="28"/>
          <w:szCs w:val="28"/>
        </w:rPr>
      </w:pPr>
    </w:p>
    <w:p w:rsidR="002D2501" w:rsidRDefault="00A30BF7">
      <w:pPr>
        <w:pStyle w:val="Standard"/>
        <w:numPr>
          <w:ilvl w:val="0"/>
          <w:numId w:val="15"/>
        </w:numPr>
        <w:rPr>
          <w:rFonts w:cs="Times New Roman"/>
          <w:color w:val="1C1C1C"/>
          <w:sz w:val="28"/>
          <w:szCs w:val="28"/>
        </w:rPr>
      </w:pPr>
      <w:del w:id="488" w:author="Baobab Ingénierie" w:date="2020-06-16T16:04:00Z">
        <w:r w:rsidDel="00173E3D">
          <w:rPr>
            <w:rFonts w:cs="Times New Roman"/>
            <w:color w:val="1C1C1C"/>
            <w:sz w:val="28"/>
            <w:szCs w:val="28"/>
          </w:rPr>
          <w:delText xml:space="preserve">Pour </w:delText>
        </w:r>
      </w:del>
      <w:del w:id="489" w:author="Baobab Ingénierie" w:date="2020-06-16T15:57:00Z">
        <w:r w:rsidDel="007B7E4D">
          <w:rPr>
            <w:rFonts w:cs="Times New Roman"/>
            <w:color w:val="1C1C1C"/>
            <w:sz w:val="28"/>
            <w:szCs w:val="28"/>
          </w:rPr>
          <w:delText xml:space="preserve"> </w:delText>
        </w:r>
      </w:del>
      <w:r w:rsidR="00173E3D">
        <w:rPr>
          <w:rFonts w:cs="Times New Roman"/>
          <w:color w:val="1C1C1C"/>
          <w:sz w:val="28"/>
          <w:szCs w:val="28"/>
        </w:rPr>
        <w:t xml:space="preserve">La </w:t>
      </w:r>
      <w:r>
        <w:rPr>
          <w:rFonts w:cs="Times New Roman"/>
          <w:color w:val="1C1C1C"/>
          <w:sz w:val="28"/>
          <w:szCs w:val="28"/>
        </w:rPr>
        <w:t xml:space="preserve">table « contacts » </w:t>
      </w:r>
      <w:del w:id="490" w:author="Baobab Ingénierie" w:date="2020-06-16T16:04:00Z">
        <w:r w:rsidDel="00173E3D">
          <w:rPr>
            <w:rFonts w:cs="Times New Roman"/>
            <w:color w:val="1C1C1C"/>
            <w:sz w:val="28"/>
            <w:szCs w:val="28"/>
          </w:rPr>
          <w:delText xml:space="preserve">elle </w:delText>
        </w:r>
      </w:del>
      <w:r>
        <w:rPr>
          <w:rFonts w:cs="Times New Roman"/>
          <w:color w:val="1C1C1C"/>
          <w:sz w:val="28"/>
          <w:szCs w:val="28"/>
        </w:rPr>
        <w:t xml:space="preserve">aura une relation de 1 à N avec la table « region » étant donné qu'une région peut contenir 1 à plusieurs adhérents tandis qu'un adhérent ne peut être contenu </w:t>
      </w:r>
      <w:ins w:id="491" w:author="Baobab Ingénierie" w:date="2020-06-16T16:05:00Z">
        <w:r w:rsidR="00173E3D">
          <w:rPr>
            <w:rFonts w:cs="Times New Roman"/>
            <w:color w:val="1C1C1C"/>
            <w:sz w:val="28"/>
            <w:szCs w:val="28"/>
          </w:rPr>
          <w:t xml:space="preserve">que </w:t>
        </w:r>
      </w:ins>
      <w:r>
        <w:rPr>
          <w:rFonts w:cs="Times New Roman"/>
          <w:color w:val="1C1C1C"/>
          <w:sz w:val="28"/>
          <w:szCs w:val="28"/>
        </w:rPr>
        <w:t>dans une seule région.</w:t>
      </w:r>
    </w:p>
    <w:p w:rsidR="002D2501" w:rsidRDefault="002D2501">
      <w:pPr>
        <w:pStyle w:val="Standard"/>
        <w:rPr>
          <w:rFonts w:cs="Times New Roman"/>
          <w:color w:val="1C1C1C"/>
          <w:sz w:val="28"/>
          <w:szCs w:val="28"/>
        </w:rPr>
      </w:pPr>
    </w:p>
    <w:p w:rsidR="00173E3D" w:rsidRDefault="00A30BF7">
      <w:pPr>
        <w:pStyle w:val="Standard"/>
        <w:numPr>
          <w:ilvl w:val="0"/>
          <w:numId w:val="15"/>
        </w:numPr>
        <w:rPr>
          <w:ins w:id="492" w:author="Baobab Ingénierie" w:date="2020-06-16T16:05:00Z"/>
          <w:rFonts w:cs="Times New Roman"/>
          <w:color w:val="1C1C1C"/>
          <w:sz w:val="28"/>
          <w:szCs w:val="28"/>
        </w:rPr>
      </w:pPr>
      <w:del w:id="493" w:author="Baobab Ingénierie" w:date="2020-06-16T16:05:00Z">
        <w:r w:rsidDel="00173E3D">
          <w:rPr>
            <w:rFonts w:cs="Times New Roman"/>
            <w:color w:val="1C1C1C"/>
            <w:sz w:val="28"/>
            <w:szCs w:val="28"/>
          </w:rPr>
          <w:lastRenderedPageBreak/>
          <w:delText xml:space="preserve">Pour </w:delText>
        </w:r>
      </w:del>
      <w:r w:rsidR="00173E3D">
        <w:rPr>
          <w:rFonts w:cs="Times New Roman"/>
          <w:color w:val="1C1C1C"/>
          <w:sz w:val="28"/>
          <w:szCs w:val="28"/>
        </w:rPr>
        <w:t xml:space="preserve">La </w:t>
      </w:r>
      <w:r>
        <w:rPr>
          <w:rFonts w:cs="Times New Roman"/>
          <w:color w:val="1C1C1C"/>
          <w:sz w:val="28"/>
          <w:szCs w:val="28"/>
        </w:rPr>
        <w:t xml:space="preserve">table « pet » </w:t>
      </w:r>
      <w:del w:id="494" w:author="Baobab Ingénierie" w:date="2020-06-16T16:05:00Z">
        <w:r w:rsidDel="00173E3D">
          <w:rPr>
            <w:rFonts w:cs="Times New Roman"/>
            <w:color w:val="1C1C1C"/>
            <w:sz w:val="28"/>
            <w:szCs w:val="28"/>
          </w:rPr>
          <w:delText xml:space="preserve">elle a </w:delText>
        </w:r>
      </w:del>
      <w:ins w:id="495" w:author="Baobab Ingénierie" w:date="2020-06-16T16:05:00Z">
        <w:r w:rsidR="00173E3D">
          <w:rPr>
            <w:rFonts w:cs="Times New Roman"/>
            <w:color w:val="1C1C1C"/>
            <w:sz w:val="28"/>
            <w:szCs w:val="28"/>
          </w:rPr>
          <w:t xml:space="preserve">aura </w:t>
        </w:r>
      </w:ins>
      <w:r>
        <w:rPr>
          <w:rFonts w:cs="Times New Roman"/>
          <w:color w:val="1C1C1C"/>
          <w:sz w:val="28"/>
          <w:szCs w:val="28"/>
        </w:rPr>
        <w:t xml:space="preserve">trois relations </w:t>
      </w:r>
    </w:p>
    <w:p w:rsidR="00173E3D" w:rsidRDefault="00A30BF7" w:rsidP="00173E3D">
      <w:pPr>
        <w:pStyle w:val="Standard"/>
        <w:numPr>
          <w:ilvl w:val="1"/>
          <w:numId w:val="15"/>
        </w:numPr>
        <w:rPr>
          <w:ins w:id="496" w:author="Baobab Ingénierie" w:date="2020-06-16T16:05:00Z"/>
          <w:rFonts w:cs="Times New Roman"/>
          <w:color w:val="1C1C1C"/>
          <w:sz w:val="28"/>
          <w:szCs w:val="28"/>
        </w:rPr>
        <w:pPrChange w:id="497" w:author="Baobab Ingénierie" w:date="2020-06-16T16:05:00Z">
          <w:pPr>
            <w:pStyle w:val="Standard"/>
            <w:numPr>
              <w:numId w:val="15"/>
            </w:numPr>
            <w:ind w:left="790" w:hanging="360"/>
          </w:pPr>
        </w:pPrChange>
      </w:pPr>
      <w:r>
        <w:rPr>
          <w:rFonts w:cs="Times New Roman"/>
          <w:color w:val="1C1C1C"/>
          <w:sz w:val="28"/>
          <w:szCs w:val="28"/>
        </w:rPr>
        <w:t xml:space="preserve">une avec la table « contacts » qui sera une relation de 0 à N vu qu'un animal domestique appartient à un propriétaire et qu'un adhérent peut avoir entre zéro et plusieurs animaux vu qu'il peut s'agir d'un particulier qui veut sans doute obtenir son premier animal de compagnie. </w:t>
      </w:r>
    </w:p>
    <w:p w:rsidR="002D2501" w:rsidRDefault="00A30BF7" w:rsidP="00173E3D">
      <w:pPr>
        <w:pStyle w:val="Standard"/>
        <w:numPr>
          <w:ilvl w:val="1"/>
          <w:numId w:val="15"/>
        </w:numPr>
        <w:rPr>
          <w:rFonts w:cs="Times New Roman"/>
          <w:color w:val="1C1C1C"/>
          <w:sz w:val="28"/>
          <w:szCs w:val="28"/>
        </w:rPr>
        <w:pPrChange w:id="498" w:author="Baobab Ingénierie" w:date="2020-06-16T16:05:00Z">
          <w:pPr>
            <w:pStyle w:val="Standard"/>
            <w:numPr>
              <w:numId w:val="15"/>
            </w:numPr>
            <w:ind w:left="790" w:hanging="360"/>
          </w:pPr>
        </w:pPrChange>
      </w:pPr>
      <w:r>
        <w:rPr>
          <w:rFonts w:cs="Times New Roman"/>
          <w:color w:val="1C1C1C"/>
          <w:sz w:val="28"/>
          <w:szCs w:val="28"/>
        </w:rPr>
        <w:t>Il y a aussi une relation de 1 à N avec la table « generique » car un nom générique peut être porté que par un ou plusieurs animaux mais un animal ne peut qu'avoir un seul nom générique.</w:t>
      </w:r>
    </w:p>
    <w:p w:rsidR="002D2501" w:rsidRDefault="002D2501">
      <w:pPr>
        <w:pStyle w:val="Standard"/>
        <w:rPr>
          <w:rFonts w:cs="Times New Roman"/>
          <w:color w:val="1C1C1C"/>
          <w:sz w:val="28"/>
          <w:szCs w:val="28"/>
        </w:rPr>
      </w:pPr>
    </w:p>
    <w:p w:rsidR="002D2501" w:rsidRDefault="002D2501">
      <w:pPr>
        <w:pStyle w:val="Standard"/>
        <w:rPr>
          <w:rFonts w:cs="Times New Roman"/>
          <w:color w:val="1C1C1C"/>
          <w:sz w:val="28"/>
          <w:szCs w:val="28"/>
        </w:rPr>
      </w:pPr>
    </w:p>
    <w:p w:rsidR="002D2501" w:rsidRDefault="00A30BF7">
      <w:pPr>
        <w:pStyle w:val="Standard"/>
        <w:pageBreakBefore/>
        <w:numPr>
          <w:ilvl w:val="0"/>
          <w:numId w:val="15"/>
        </w:numPr>
        <w:rPr>
          <w:rFonts w:cs="Times New Roman"/>
          <w:color w:val="1C1C1C"/>
          <w:sz w:val="36"/>
          <w:szCs w:val="36"/>
        </w:rPr>
      </w:pPr>
      <w:r>
        <w:rPr>
          <w:rFonts w:cs="Times New Roman"/>
          <w:color w:val="1C1C1C"/>
          <w:sz w:val="36"/>
          <w:szCs w:val="36"/>
        </w:rPr>
        <w:lastRenderedPageBreak/>
        <w:t>2.3. Développer la partie back-end d’une application web ou web mobile</w:t>
      </w:r>
    </w:p>
    <w:p w:rsidR="002D2501" w:rsidRDefault="002D2501">
      <w:pPr>
        <w:pStyle w:val="Standard"/>
        <w:rPr>
          <w:rFonts w:cs="Times New Roman"/>
          <w:color w:val="1C1C1C"/>
          <w:sz w:val="36"/>
          <w:szCs w:val="36"/>
        </w:rPr>
      </w:pPr>
    </w:p>
    <w:p w:rsidR="002D2501" w:rsidRDefault="00A30BF7">
      <w:pPr>
        <w:pStyle w:val="Standard"/>
        <w:rPr>
          <w:rFonts w:cs="Times New Roman"/>
          <w:color w:val="1C1C1C"/>
          <w:sz w:val="36"/>
          <w:szCs w:val="36"/>
        </w:rPr>
      </w:pPr>
      <w:r>
        <w:rPr>
          <w:rFonts w:cs="Times New Roman"/>
          <w:color w:val="1C1C1C"/>
          <w:sz w:val="36"/>
          <w:szCs w:val="36"/>
        </w:rPr>
        <w:t>Définitions :</w:t>
      </w:r>
    </w:p>
    <w:p w:rsidR="002D2501" w:rsidRDefault="002D2501">
      <w:pPr>
        <w:pStyle w:val="Standard"/>
        <w:rPr>
          <w:rFonts w:cs="Times New Roman"/>
          <w:color w:val="1C1C1C"/>
          <w:sz w:val="28"/>
          <w:szCs w:val="28"/>
        </w:rPr>
      </w:pPr>
    </w:p>
    <w:p w:rsidR="002D2501" w:rsidRDefault="00A30BF7">
      <w:pPr>
        <w:pStyle w:val="Standard"/>
      </w:pPr>
      <w:r w:rsidRPr="008B5406">
        <w:rPr>
          <w:rFonts w:cs="Times New Roman"/>
          <w:b/>
          <w:color w:val="1C1C1C"/>
          <w:sz w:val="28"/>
          <w:szCs w:val="28"/>
          <w:rPrChange w:id="499" w:author="Baobab Ingénierie" w:date="2020-06-16T16:05:00Z">
            <w:rPr>
              <w:rFonts w:cs="Times New Roman"/>
              <w:color w:val="1C1C1C"/>
              <w:sz w:val="28"/>
              <w:szCs w:val="28"/>
            </w:rPr>
          </w:rPrChange>
        </w:rPr>
        <w:t>Wampserver</w:t>
      </w:r>
      <w:r>
        <w:rPr>
          <w:rFonts w:cs="Times New Roman"/>
          <w:color w:val="1C1C1C"/>
          <w:sz w:val="28"/>
          <w:szCs w:val="28"/>
        </w:rPr>
        <w:t xml:space="preserve"> : </w:t>
      </w:r>
      <w:r>
        <w:rPr>
          <w:color w:val="111111"/>
          <w:sz w:val="28"/>
          <w:szCs w:val="28"/>
        </w:rPr>
        <w:t>WampServer est une plateforme de développement Web de type WAMP, permettant de faire fonctionner localement des scripts PHP. WampServer n'est pas en soi un logiciel, mais un environnement comprenant trois serveurs, un interpréteur de script, ainsi que phpMyAdmin pour l'administration Web des bases MySQL.</w:t>
      </w:r>
    </w:p>
    <w:p w:rsidR="002D2501" w:rsidRDefault="002D2501">
      <w:pPr>
        <w:pStyle w:val="Standard"/>
        <w:rPr>
          <w:rFonts w:cs="Times New Roman"/>
          <w:color w:val="111111"/>
          <w:sz w:val="28"/>
          <w:szCs w:val="28"/>
        </w:rPr>
      </w:pPr>
    </w:p>
    <w:p w:rsidR="002D2501" w:rsidRDefault="00A30BF7">
      <w:pPr>
        <w:pStyle w:val="Standard"/>
        <w:rPr>
          <w:color w:val="111111"/>
        </w:rPr>
      </w:pPr>
      <w:r w:rsidRPr="008B5406">
        <w:rPr>
          <w:rFonts w:cs="Times New Roman"/>
          <w:b/>
          <w:color w:val="111111"/>
          <w:sz w:val="28"/>
          <w:szCs w:val="28"/>
          <w:rPrChange w:id="500" w:author="Baobab Ingénierie" w:date="2020-06-16T16:06:00Z">
            <w:rPr>
              <w:rFonts w:cs="Times New Roman"/>
              <w:color w:val="111111"/>
              <w:sz w:val="28"/>
              <w:szCs w:val="28"/>
            </w:rPr>
          </w:rPrChange>
        </w:rPr>
        <w:t>MySQL Workbench</w:t>
      </w:r>
      <w:r>
        <w:rPr>
          <w:rFonts w:cs="Times New Roman"/>
          <w:color w:val="111111"/>
          <w:sz w:val="28"/>
          <w:szCs w:val="28"/>
        </w:rPr>
        <w:t xml:space="preserve"> : </w:t>
      </w:r>
      <w:r>
        <w:rPr>
          <w:color w:val="111111"/>
          <w:sz w:val="28"/>
          <w:szCs w:val="28"/>
        </w:rPr>
        <w:t>MySQL Workbench (anciennement MySQL administrator) est un logiciel de gestion et d'administration de </w:t>
      </w:r>
      <w:r>
        <w:rPr>
          <w:color w:val="111111"/>
          <w:sz w:val="28"/>
          <w:szCs w:val="28"/>
          <w:shd w:val="clear" w:color="auto" w:fill="FFFFFF"/>
        </w:rPr>
        <w:t>bases de données</w:t>
      </w:r>
      <w:r>
        <w:rPr>
          <w:color w:val="111111"/>
          <w:sz w:val="28"/>
          <w:szCs w:val="28"/>
        </w:rPr>
        <w:t> </w:t>
      </w:r>
      <w:r>
        <w:rPr>
          <w:color w:val="111111"/>
          <w:sz w:val="28"/>
          <w:szCs w:val="28"/>
          <w:shd w:val="clear" w:color="auto" w:fill="FFFFFF"/>
        </w:rPr>
        <w:t>MySQL</w:t>
      </w:r>
      <w:r>
        <w:rPr>
          <w:color w:val="111111"/>
          <w:sz w:val="28"/>
          <w:szCs w:val="28"/>
        </w:rPr>
        <w:t> créé en </w:t>
      </w:r>
      <w:r>
        <w:rPr>
          <w:color w:val="111111"/>
          <w:sz w:val="28"/>
          <w:szCs w:val="28"/>
          <w:shd w:val="clear" w:color="auto" w:fill="FFFFFF"/>
        </w:rPr>
        <w:t>2004</w:t>
      </w:r>
      <w:r>
        <w:rPr>
          <w:color w:val="111111"/>
          <w:sz w:val="28"/>
          <w:szCs w:val="28"/>
        </w:rPr>
        <w:t>. Via une </w:t>
      </w:r>
      <w:r>
        <w:rPr>
          <w:color w:val="111111"/>
          <w:sz w:val="28"/>
          <w:szCs w:val="28"/>
          <w:shd w:val="clear" w:color="auto" w:fill="FFFFFF"/>
        </w:rPr>
        <w:t>interface graphique</w:t>
      </w:r>
      <w:r>
        <w:rPr>
          <w:color w:val="111111"/>
          <w:sz w:val="28"/>
          <w:szCs w:val="28"/>
        </w:rPr>
        <w:t> intuitive, il permet, entre autres, de créer, modifier ou supprimer des tables, des comptes utilisateurs, et d'effectuer toutes les opérations inhérentes à la gestion d'une base de données. Pour ce faire, il doit être connecté à un serveur MySQL.</w:t>
      </w:r>
    </w:p>
    <w:p w:rsidR="002D2501" w:rsidRDefault="002D2501">
      <w:pPr>
        <w:pStyle w:val="Standard"/>
        <w:rPr>
          <w:rFonts w:cs="Times New Roman"/>
          <w:color w:val="1C1C1C"/>
          <w:sz w:val="28"/>
          <w:szCs w:val="28"/>
        </w:rPr>
      </w:pPr>
    </w:p>
    <w:p w:rsidR="002D2501" w:rsidRDefault="002D2501">
      <w:pPr>
        <w:pStyle w:val="Standard"/>
        <w:rPr>
          <w:rFonts w:cs="Times New Roman"/>
          <w:color w:val="1C1C1C"/>
          <w:sz w:val="28"/>
          <w:szCs w:val="28"/>
        </w:rPr>
      </w:pPr>
    </w:p>
    <w:p w:rsidR="008B5406" w:rsidRDefault="00A30BF7">
      <w:pPr>
        <w:pStyle w:val="Standard"/>
        <w:rPr>
          <w:ins w:id="501" w:author="Baobab Ingénierie" w:date="2020-06-16T16:07:00Z"/>
          <w:rFonts w:cs="Times New Roman"/>
          <w:color w:val="1C1C1C"/>
          <w:sz w:val="28"/>
          <w:szCs w:val="28"/>
        </w:rPr>
      </w:pPr>
      <w:r>
        <w:rPr>
          <w:rFonts w:cs="Times New Roman"/>
          <w:color w:val="1C1C1C"/>
          <w:sz w:val="28"/>
          <w:szCs w:val="28"/>
        </w:rPr>
        <w:t xml:space="preserve">Pour créer une base de données </w:t>
      </w:r>
      <w:del w:id="502" w:author="Baobab Ingénierie" w:date="2020-06-16T16:06:00Z">
        <w:r w:rsidDel="008B5406">
          <w:rPr>
            <w:rFonts w:cs="Times New Roman"/>
            <w:color w:val="1C1C1C"/>
            <w:sz w:val="28"/>
            <w:szCs w:val="28"/>
          </w:rPr>
          <w:delText xml:space="preserve">dans </w:delText>
        </w:r>
      </w:del>
      <w:ins w:id="503" w:author="Baobab Ingénierie" w:date="2020-06-16T16:06:00Z">
        <w:r w:rsidR="008B5406">
          <w:rPr>
            <w:rFonts w:cs="Times New Roman"/>
            <w:color w:val="1C1C1C"/>
            <w:sz w:val="28"/>
            <w:szCs w:val="28"/>
          </w:rPr>
          <w:t>sur</w:t>
        </w:r>
        <w:r w:rsidR="008B5406">
          <w:rPr>
            <w:rFonts w:cs="Times New Roman"/>
            <w:color w:val="1C1C1C"/>
            <w:sz w:val="28"/>
            <w:szCs w:val="28"/>
          </w:rPr>
          <w:t xml:space="preserve"> </w:t>
        </w:r>
      </w:ins>
      <w:r>
        <w:rPr>
          <w:rFonts w:cs="Times New Roman"/>
          <w:color w:val="1C1C1C"/>
          <w:sz w:val="28"/>
          <w:szCs w:val="28"/>
        </w:rPr>
        <w:t>le serveur local j'ai utilisé l'environnement Wampserver et le logiciel MySQL Workbench</w:t>
      </w:r>
      <w:del w:id="504" w:author="Baobab Ingénierie" w:date="2020-06-16T16:06:00Z">
        <w:r w:rsidDel="008B5406">
          <w:rPr>
            <w:rFonts w:cs="Times New Roman"/>
            <w:color w:val="1C1C1C"/>
            <w:sz w:val="28"/>
            <w:szCs w:val="28"/>
          </w:rPr>
          <w:delText xml:space="preserve">, </w:delText>
        </w:r>
      </w:del>
      <w:ins w:id="505" w:author="Baobab Ingénierie" w:date="2020-06-16T16:06:00Z">
        <w:r w:rsidR="008B5406">
          <w:rPr>
            <w:rFonts w:cs="Times New Roman"/>
            <w:color w:val="1C1C1C"/>
            <w:sz w:val="28"/>
            <w:szCs w:val="28"/>
          </w:rPr>
          <w:t>.</w:t>
        </w:r>
        <w:r w:rsidR="008B5406">
          <w:rPr>
            <w:rFonts w:cs="Times New Roman"/>
            <w:color w:val="1C1C1C"/>
            <w:sz w:val="28"/>
            <w:szCs w:val="28"/>
          </w:rPr>
          <w:t xml:space="preserve"> </w:t>
        </w:r>
      </w:ins>
      <w:r w:rsidR="008B5406">
        <w:rPr>
          <w:rFonts w:cs="Times New Roman"/>
          <w:color w:val="1C1C1C"/>
          <w:sz w:val="28"/>
          <w:szCs w:val="28"/>
        </w:rPr>
        <w:t xml:space="preserve">En </w:t>
      </w:r>
      <w:r>
        <w:rPr>
          <w:rFonts w:cs="Times New Roman"/>
          <w:color w:val="1C1C1C"/>
          <w:sz w:val="28"/>
          <w:szCs w:val="28"/>
        </w:rPr>
        <w:t xml:space="preserve">installant Wampserver j'ai pu </w:t>
      </w:r>
      <w:ins w:id="506" w:author="Baobab Ingénierie" w:date="2020-06-16T16:06:00Z">
        <w:r w:rsidR="008B5406">
          <w:rPr>
            <w:rFonts w:cs="Times New Roman"/>
            <w:color w:val="1C1C1C"/>
            <w:sz w:val="28"/>
            <w:szCs w:val="28"/>
          </w:rPr>
          <w:t>lancer</w:t>
        </w:r>
      </w:ins>
      <w:del w:id="507" w:author="Baobab Ingénierie" w:date="2020-06-16T16:06:00Z">
        <w:r w:rsidDel="008B5406">
          <w:rPr>
            <w:rFonts w:cs="Times New Roman"/>
            <w:color w:val="1C1C1C"/>
            <w:sz w:val="28"/>
            <w:szCs w:val="28"/>
          </w:rPr>
          <w:delText>avoir</w:delText>
        </w:r>
      </w:del>
      <w:r>
        <w:rPr>
          <w:rFonts w:cs="Times New Roman"/>
          <w:color w:val="1C1C1C"/>
          <w:sz w:val="28"/>
          <w:szCs w:val="28"/>
        </w:rPr>
        <w:t xml:space="preserve"> un serveur local </w:t>
      </w:r>
      <w:ins w:id="508" w:author="Baobab Ingénierie" w:date="2020-06-16T16:07:00Z">
        <w:r w:rsidR="008B5406">
          <w:rPr>
            <w:rFonts w:cs="Times New Roman"/>
            <w:color w:val="1C1C1C"/>
            <w:sz w:val="28"/>
            <w:szCs w:val="28"/>
          </w:rPr>
          <w:t xml:space="preserve">sur lequel </w:t>
        </w:r>
      </w:ins>
      <w:del w:id="509" w:author="Baobab Ingénierie" w:date="2020-06-16T16:07:00Z">
        <w:r w:rsidDel="008B5406">
          <w:rPr>
            <w:rFonts w:cs="Times New Roman"/>
            <w:color w:val="1C1C1C"/>
            <w:sz w:val="28"/>
            <w:szCs w:val="28"/>
          </w:rPr>
          <w:delText xml:space="preserve">où </w:delText>
        </w:r>
      </w:del>
      <w:del w:id="510" w:author="Baobab Ingénierie" w:date="2020-06-16T16:06:00Z">
        <w:r w:rsidDel="008B5406">
          <w:rPr>
            <w:rFonts w:cs="Times New Roman"/>
            <w:color w:val="1C1C1C"/>
            <w:sz w:val="28"/>
            <w:szCs w:val="28"/>
          </w:rPr>
          <w:delText>je pourrai installer</w:delText>
        </w:r>
      </w:del>
      <w:ins w:id="511" w:author="Baobab Ingénierie" w:date="2020-06-16T16:06:00Z">
        <w:r w:rsidR="008B5406">
          <w:rPr>
            <w:rFonts w:cs="Times New Roman"/>
            <w:color w:val="1C1C1C"/>
            <w:sz w:val="28"/>
            <w:szCs w:val="28"/>
          </w:rPr>
          <w:t xml:space="preserve">j’ai </w:t>
        </w:r>
      </w:ins>
      <w:ins w:id="512" w:author="Baobab Ingénierie" w:date="2020-06-16T16:07:00Z">
        <w:r w:rsidR="008B5406">
          <w:rPr>
            <w:rFonts w:cs="Times New Roman"/>
            <w:color w:val="1C1C1C"/>
            <w:sz w:val="28"/>
            <w:szCs w:val="28"/>
          </w:rPr>
          <w:t>installé</w:t>
        </w:r>
      </w:ins>
      <w:r>
        <w:rPr>
          <w:rFonts w:cs="Times New Roman"/>
          <w:color w:val="1C1C1C"/>
          <w:sz w:val="28"/>
          <w:szCs w:val="28"/>
        </w:rPr>
        <w:t xml:space="preserve"> des logiciels qui pourront créer</w:t>
      </w:r>
      <w:ins w:id="513" w:author="Baobab Ingénierie" w:date="2020-06-16T16:07:00Z">
        <w:r w:rsidR="008B5406">
          <w:rPr>
            <w:rFonts w:cs="Times New Roman"/>
            <w:color w:val="1C1C1C"/>
            <w:sz w:val="28"/>
            <w:szCs w:val="28"/>
          </w:rPr>
          <w:t>,</w:t>
        </w:r>
      </w:ins>
      <w:r>
        <w:rPr>
          <w:rFonts w:cs="Times New Roman"/>
          <w:color w:val="1C1C1C"/>
          <w:sz w:val="28"/>
          <w:szCs w:val="28"/>
        </w:rPr>
        <w:t xml:space="preserve"> lire</w:t>
      </w:r>
      <w:ins w:id="514" w:author="Baobab Ingénierie" w:date="2020-06-16T16:07:00Z">
        <w:r w:rsidR="008B5406">
          <w:rPr>
            <w:rFonts w:cs="Times New Roman"/>
            <w:color w:val="1C1C1C"/>
            <w:sz w:val="28"/>
            <w:szCs w:val="28"/>
          </w:rPr>
          <w:t>,</w:t>
        </w:r>
      </w:ins>
      <w:r>
        <w:rPr>
          <w:rFonts w:cs="Times New Roman"/>
          <w:color w:val="1C1C1C"/>
          <w:sz w:val="28"/>
          <w:szCs w:val="28"/>
        </w:rPr>
        <w:t xml:space="preserve"> mettre à jour et supprimer mes données</w:t>
      </w:r>
      <w:ins w:id="515" w:author="Baobab Ingénierie" w:date="2020-06-16T16:07:00Z">
        <w:r w:rsidR="008B5406">
          <w:rPr>
            <w:rFonts w:cs="Times New Roman"/>
            <w:color w:val="1C1C1C"/>
            <w:sz w:val="28"/>
            <w:szCs w:val="28"/>
          </w:rPr>
          <w:t>.</w:t>
        </w:r>
      </w:ins>
      <w:r>
        <w:rPr>
          <w:rFonts w:cs="Times New Roman"/>
          <w:color w:val="1C1C1C"/>
          <w:sz w:val="28"/>
          <w:szCs w:val="28"/>
        </w:rPr>
        <w:t xml:space="preserve"> </w:t>
      </w:r>
      <w:del w:id="516" w:author="Baobab Ingénierie" w:date="2020-06-16T16:07:00Z">
        <w:r w:rsidDel="008B5406">
          <w:rPr>
            <w:rFonts w:cs="Times New Roman"/>
            <w:color w:val="1C1C1C"/>
            <w:sz w:val="28"/>
            <w:szCs w:val="28"/>
          </w:rPr>
          <w:delText xml:space="preserve">et </w:delText>
        </w:r>
      </w:del>
    </w:p>
    <w:p w:rsidR="008B5406" w:rsidRDefault="008B5406">
      <w:pPr>
        <w:pStyle w:val="Standard"/>
        <w:rPr>
          <w:ins w:id="517" w:author="Baobab Ingénierie" w:date="2020-06-16T16:07:00Z"/>
          <w:rFonts w:cs="Times New Roman"/>
          <w:color w:val="1C1C1C"/>
          <w:sz w:val="28"/>
          <w:szCs w:val="28"/>
        </w:rPr>
      </w:pPr>
    </w:p>
    <w:p w:rsidR="008B5406" w:rsidRDefault="008B5406">
      <w:pPr>
        <w:pStyle w:val="Standard"/>
        <w:rPr>
          <w:ins w:id="518" w:author="Baobab Ingénierie" w:date="2020-06-16T16:08:00Z"/>
          <w:rFonts w:cs="Times New Roman"/>
          <w:color w:val="1C1C1C"/>
          <w:sz w:val="28"/>
          <w:szCs w:val="28"/>
        </w:rPr>
      </w:pPr>
      <w:r>
        <w:rPr>
          <w:rFonts w:cs="Times New Roman"/>
          <w:color w:val="1C1C1C"/>
          <w:sz w:val="28"/>
          <w:szCs w:val="28"/>
        </w:rPr>
        <w:t xml:space="preserve">Le </w:t>
      </w:r>
      <w:r w:rsidR="00A30BF7">
        <w:rPr>
          <w:rFonts w:cs="Times New Roman"/>
          <w:color w:val="1C1C1C"/>
          <w:sz w:val="28"/>
          <w:szCs w:val="28"/>
        </w:rPr>
        <w:t xml:space="preserve">logiciel en question est MySQL Workbench qui permet de créer un </w:t>
      </w:r>
      <w:r>
        <w:rPr>
          <w:rFonts w:cs="Times New Roman"/>
          <w:color w:val="1C1C1C"/>
          <w:sz w:val="28"/>
          <w:szCs w:val="28"/>
        </w:rPr>
        <w:t xml:space="preserve">Modèle Physique </w:t>
      </w:r>
      <w:r w:rsidR="00A30BF7">
        <w:rPr>
          <w:rFonts w:cs="Times New Roman"/>
          <w:color w:val="1C1C1C"/>
          <w:sz w:val="28"/>
          <w:szCs w:val="28"/>
        </w:rPr>
        <w:t xml:space="preserve">de </w:t>
      </w:r>
      <w:r>
        <w:rPr>
          <w:rFonts w:cs="Times New Roman"/>
          <w:color w:val="1C1C1C"/>
          <w:sz w:val="28"/>
          <w:szCs w:val="28"/>
        </w:rPr>
        <w:t xml:space="preserve">Données </w:t>
      </w:r>
      <w:ins w:id="519" w:author="Baobab Ingénierie" w:date="2020-06-16T16:07:00Z">
        <w:r>
          <w:rPr>
            <w:rFonts w:cs="Times New Roman"/>
            <w:color w:val="1C1C1C"/>
            <w:sz w:val="28"/>
            <w:szCs w:val="28"/>
          </w:rPr>
          <w:t xml:space="preserve">(MPD) </w:t>
        </w:r>
      </w:ins>
      <w:del w:id="520" w:author="Baobab Ingénierie" w:date="2020-06-16T16:08:00Z">
        <w:r w:rsidR="00A30BF7" w:rsidDel="008B5406">
          <w:rPr>
            <w:rFonts w:cs="Times New Roman"/>
            <w:color w:val="1C1C1C"/>
            <w:sz w:val="28"/>
            <w:szCs w:val="28"/>
          </w:rPr>
          <w:delText xml:space="preserve">inspiré </w:delText>
        </w:r>
      </w:del>
      <w:ins w:id="521" w:author="Baobab Ingénierie" w:date="2020-06-16T16:08:00Z">
        <w:r>
          <w:rPr>
            <w:rFonts w:cs="Times New Roman"/>
            <w:color w:val="1C1C1C"/>
            <w:sz w:val="28"/>
            <w:szCs w:val="28"/>
          </w:rPr>
          <w:t>déduit</w:t>
        </w:r>
        <w:r>
          <w:rPr>
            <w:rFonts w:cs="Times New Roman"/>
            <w:color w:val="1C1C1C"/>
            <w:sz w:val="28"/>
            <w:szCs w:val="28"/>
          </w:rPr>
          <w:t xml:space="preserve"> </w:t>
        </w:r>
      </w:ins>
      <w:r w:rsidR="00A30BF7">
        <w:rPr>
          <w:rFonts w:cs="Times New Roman"/>
          <w:color w:val="1C1C1C"/>
          <w:sz w:val="28"/>
          <w:szCs w:val="28"/>
        </w:rPr>
        <w:t xml:space="preserve">du </w:t>
      </w:r>
      <w:r>
        <w:rPr>
          <w:rFonts w:cs="Times New Roman"/>
          <w:color w:val="1C1C1C"/>
          <w:sz w:val="28"/>
          <w:szCs w:val="28"/>
        </w:rPr>
        <w:t xml:space="preserve">Modèle Conceptuel </w:t>
      </w:r>
      <w:r w:rsidR="00A30BF7">
        <w:rPr>
          <w:rFonts w:cs="Times New Roman"/>
          <w:color w:val="1C1C1C"/>
          <w:sz w:val="28"/>
          <w:szCs w:val="28"/>
        </w:rPr>
        <w:t xml:space="preserve">de </w:t>
      </w:r>
      <w:r>
        <w:rPr>
          <w:rFonts w:cs="Times New Roman"/>
          <w:color w:val="1C1C1C"/>
          <w:sz w:val="28"/>
          <w:szCs w:val="28"/>
        </w:rPr>
        <w:t xml:space="preserve">Données </w:t>
      </w:r>
      <w:r w:rsidR="00A30BF7">
        <w:rPr>
          <w:rFonts w:cs="Times New Roman"/>
          <w:color w:val="1C1C1C"/>
          <w:sz w:val="28"/>
          <w:szCs w:val="28"/>
        </w:rPr>
        <w:t xml:space="preserve">et à partir </w:t>
      </w:r>
      <w:del w:id="522" w:author="Baobab Ingénierie" w:date="2020-06-16T16:08:00Z">
        <w:r w:rsidR="00A30BF7" w:rsidDel="008B5406">
          <w:rPr>
            <w:rFonts w:cs="Times New Roman"/>
            <w:color w:val="1C1C1C"/>
            <w:sz w:val="28"/>
            <w:szCs w:val="28"/>
          </w:rPr>
          <w:delText>de celui-ci</w:delText>
        </w:r>
      </w:del>
      <w:ins w:id="523" w:author="Baobab Ingénierie" w:date="2020-06-16T16:08:00Z">
        <w:r>
          <w:rPr>
            <w:rFonts w:cs="Times New Roman"/>
            <w:color w:val="1C1C1C"/>
            <w:sz w:val="28"/>
            <w:szCs w:val="28"/>
          </w:rPr>
          <w:t>duquel</w:t>
        </w:r>
      </w:ins>
      <w:r w:rsidR="00A30BF7">
        <w:rPr>
          <w:rFonts w:cs="Times New Roman"/>
          <w:color w:val="1C1C1C"/>
          <w:sz w:val="28"/>
          <w:szCs w:val="28"/>
        </w:rPr>
        <w:t xml:space="preserve"> on mettra en place notre base de données et ses tables</w:t>
      </w:r>
      <w:del w:id="524" w:author="Baobab Ingénierie" w:date="2020-06-16T16:08:00Z">
        <w:r w:rsidR="00A30BF7" w:rsidDel="008B5406">
          <w:rPr>
            <w:rFonts w:cs="Times New Roman"/>
            <w:color w:val="1C1C1C"/>
            <w:sz w:val="28"/>
            <w:szCs w:val="28"/>
          </w:rPr>
          <w:delText xml:space="preserve">, </w:delText>
        </w:r>
      </w:del>
      <w:ins w:id="525" w:author="Baobab Ingénierie" w:date="2020-06-16T16:08:00Z">
        <w:r>
          <w:rPr>
            <w:rFonts w:cs="Times New Roman"/>
            <w:color w:val="1C1C1C"/>
            <w:sz w:val="28"/>
            <w:szCs w:val="28"/>
          </w:rPr>
          <w:t>.</w:t>
        </w:r>
        <w:r>
          <w:rPr>
            <w:rFonts w:cs="Times New Roman"/>
            <w:color w:val="1C1C1C"/>
            <w:sz w:val="28"/>
            <w:szCs w:val="28"/>
          </w:rPr>
          <w:t xml:space="preserve"> </w:t>
        </w:r>
      </w:ins>
    </w:p>
    <w:p w:rsidR="008B5406" w:rsidRDefault="008B5406">
      <w:pPr>
        <w:pStyle w:val="Standard"/>
        <w:rPr>
          <w:ins w:id="526" w:author="Baobab Ingénierie" w:date="2020-06-16T16:08:00Z"/>
          <w:rFonts w:cs="Times New Roman"/>
          <w:color w:val="1C1C1C"/>
          <w:sz w:val="28"/>
          <w:szCs w:val="28"/>
        </w:rPr>
      </w:pPr>
    </w:p>
    <w:p w:rsidR="008B5406" w:rsidRDefault="008B5406">
      <w:pPr>
        <w:pStyle w:val="Standard"/>
        <w:rPr>
          <w:ins w:id="527" w:author="Baobab Ingénierie" w:date="2020-06-16T16:09:00Z"/>
          <w:rFonts w:cs="Times New Roman"/>
          <w:color w:val="1C1C1C"/>
          <w:sz w:val="28"/>
          <w:szCs w:val="28"/>
        </w:rPr>
      </w:pPr>
      <w:r>
        <w:rPr>
          <w:rFonts w:cs="Times New Roman"/>
          <w:color w:val="1C1C1C"/>
          <w:sz w:val="28"/>
          <w:szCs w:val="28"/>
        </w:rPr>
        <w:t xml:space="preserve">Dans </w:t>
      </w:r>
      <w:r w:rsidR="00A30BF7">
        <w:rPr>
          <w:rFonts w:cs="Times New Roman"/>
          <w:color w:val="1C1C1C"/>
          <w:sz w:val="28"/>
          <w:szCs w:val="28"/>
        </w:rPr>
        <w:t xml:space="preserve">mon projet comme expliqué ci-dessus je </w:t>
      </w:r>
      <w:del w:id="528" w:author="Baobab Ingénierie" w:date="2020-06-16T16:08:00Z">
        <w:r w:rsidR="00A30BF7" w:rsidDel="008B5406">
          <w:rPr>
            <w:rFonts w:cs="Times New Roman"/>
            <w:color w:val="1C1C1C"/>
            <w:sz w:val="28"/>
            <w:szCs w:val="28"/>
          </w:rPr>
          <w:delText xml:space="preserve">ferai </w:delText>
        </w:r>
      </w:del>
      <w:ins w:id="529" w:author="Baobab Ingénierie" w:date="2020-06-16T16:08:00Z">
        <w:r>
          <w:rPr>
            <w:rFonts w:cs="Times New Roman"/>
            <w:color w:val="1C1C1C"/>
            <w:sz w:val="28"/>
            <w:szCs w:val="28"/>
          </w:rPr>
          <w:t>créerai</w:t>
        </w:r>
        <w:r>
          <w:rPr>
            <w:rFonts w:cs="Times New Roman"/>
            <w:color w:val="1C1C1C"/>
            <w:sz w:val="28"/>
            <w:szCs w:val="28"/>
          </w:rPr>
          <w:t xml:space="preserve"> </w:t>
        </w:r>
      </w:ins>
      <w:r w:rsidR="00A30BF7">
        <w:rPr>
          <w:rFonts w:cs="Times New Roman"/>
          <w:color w:val="1C1C1C"/>
          <w:sz w:val="28"/>
          <w:szCs w:val="28"/>
        </w:rPr>
        <w:t xml:space="preserve">ma base de données « petgame » avec les quatre tables « region », « contacts », « pet » et « generique » et </w:t>
      </w:r>
      <w:del w:id="530" w:author="Baobab Ingénierie" w:date="2020-06-16T16:09:00Z">
        <w:r w:rsidR="00A30BF7" w:rsidDel="008B5406">
          <w:rPr>
            <w:rFonts w:cs="Times New Roman"/>
            <w:color w:val="1C1C1C"/>
            <w:sz w:val="28"/>
            <w:szCs w:val="28"/>
          </w:rPr>
          <w:delText xml:space="preserve">dans le logiciel on </w:delText>
        </w:r>
      </w:del>
      <w:ins w:id="531" w:author="Baobab Ingénierie" w:date="2020-06-16T16:09:00Z">
        <w:r>
          <w:rPr>
            <w:rFonts w:cs="Times New Roman"/>
            <w:color w:val="1C1C1C"/>
            <w:sz w:val="28"/>
            <w:szCs w:val="28"/>
          </w:rPr>
          <w:t xml:space="preserve">avec Workbench je </w:t>
        </w:r>
      </w:ins>
      <w:r w:rsidR="00A30BF7">
        <w:rPr>
          <w:rFonts w:cs="Times New Roman"/>
          <w:color w:val="1C1C1C"/>
          <w:sz w:val="28"/>
          <w:szCs w:val="28"/>
        </w:rPr>
        <w:t>fera</w:t>
      </w:r>
      <w:ins w:id="532" w:author="Baobab Ingénierie" w:date="2020-06-16T16:09:00Z">
        <w:r>
          <w:rPr>
            <w:rFonts w:cs="Times New Roman"/>
            <w:color w:val="1C1C1C"/>
            <w:sz w:val="28"/>
            <w:szCs w:val="28"/>
          </w:rPr>
          <w:t>i</w:t>
        </w:r>
      </w:ins>
      <w:r w:rsidR="00A30BF7">
        <w:rPr>
          <w:rFonts w:cs="Times New Roman"/>
          <w:color w:val="1C1C1C"/>
          <w:sz w:val="28"/>
          <w:szCs w:val="28"/>
        </w:rPr>
        <w:t xml:space="preserve"> un diagramme qu'on appelle </w:t>
      </w:r>
      <w:del w:id="533" w:author="Baobab Ingénierie" w:date="2020-06-16T16:09:00Z">
        <w:r w:rsidR="00A30BF7" w:rsidDel="008B5406">
          <w:rPr>
            <w:rFonts w:cs="Times New Roman"/>
            <w:color w:val="1C1C1C"/>
            <w:sz w:val="28"/>
            <w:szCs w:val="28"/>
          </w:rPr>
          <w:delText xml:space="preserve">le </w:delText>
        </w:r>
      </w:del>
      <w:r>
        <w:rPr>
          <w:rFonts w:cs="Times New Roman"/>
          <w:color w:val="1C1C1C"/>
          <w:sz w:val="28"/>
          <w:szCs w:val="28"/>
        </w:rPr>
        <w:t xml:space="preserve">Modèle Physique </w:t>
      </w:r>
      <w:r w:rsidR="00A30BF7">
        <w:rPr>
          <w:rFonts w:cs="Times New Roman"/>
          <w:color w:val="1C1C1C"/>
          <w:sz w:val="28"/>
          <w:szCs w:val="28"/>
        </w:rPr>
        <w:t xml:space="preserve">de </w:t>
      </w:r>
      <w:r>
        <w:rPr>
          <w:rFonts w:cs="Times New Roman"/>
          <w:color w:val="1C1C1C"/>
          <w:sz w:val="28"/>
          <w:szCs w:val="28"/>
        </w:rPr>
        <w:t xml:space="preserve">Données </w:t>
      </w:r>
      <w:del w:id="534" w:author="Baobab Ingénierie" w:date="2020-06-16T16:09:00Z">
        <w:r w:rsidR="00A30BF7" w:rsidDel="008B5406">
          <w:rPr>
            <w:rFonts w:cs="Times New Roman"/>
            <w:color w:val="1C1C1C"/>
            <w:sz w:val="28"/>
            <w:szCs w:val="28"/>
          </w:rPr>
          <w:delText xml:space="preserve">sur workbench </w:delText>
        </w:r>
      </w:del>
      <w:r w:rsidR="00A30BF7">
        <w:rPr>
          <w:rFonts w:cs="Times New Roman"/>
          <w:color w:val="1C1C1C"/>
          <w:sz w:val="28"/>
          <w:szCs w:val="28"/>
        </w:rPr>
        <w:t xml:space="preserve">pour enfin </w:t>
      </w:r>
      <w:del w:id="535" w:author="Baobab Ingénierie" w:date="2020-06-16T16:09:00Z">
        <w:r w:rsidR="00A30BF7" w:rsidDel="008B5406">
          <w:rPr>
            <w:rFonts w:cs="Times New Roman"/>
            <w:color w:val="1C1C1C"/>
            <w:sz w:val="28"/>
            <w:szCs w:val="28"/>
          </w:rPr>
          <w:delText xml:space="preserve">faire </w:delText>
        </w:r>
      </w:del>
      <w:ins w:id="536" w:author="Baobab Ingénierie" w:date="2020-06-16T16:09:00Z">
        <w:r>
          <w:rPr>
            <w:rFonts w:cs="Times New Roman"/>
            <w:color w:val="1C1C1C"/>
            <w:sz w:val="28"/>
            <w:szCs w:val="28"/>
          </w:rPr>
          <w:t>définir</w:t>
        </w:r>
        <w:r>
          <w:rPr>
            <w:rFonts w:cs="Times New Roman"/>
            <w:color w:val="1C1C1C"/>
            <w:sz w:val="28"/>
            <w:szCs w:val="28"/>
          </w:rPr>
          <w:t xml:space="preserve"> </w:t>
        </w:r>
      </w:ins>
      <w:r w:rsidR="00A30BF7">
        <w:rPr>
          <w:rFonts w:cs="Times New Roman"/>
          <w:color w:val="1C1C1C"/>
          <w:sz w:val="28"/>
          <w:szCs w:val="28"/>
        </w:rPr>
        <w:t xml:space="preserve">les relations entre les tables. </w:t>
      </w:r>
    </w:p>
    <w:p w:rsidR="008B5406" w:rsidRDefault="008B5406">
      <w:pPr>
        <w:pStyle w:val="Standard"/>
        <w:rPr>
          <w:ins w:id="537" w:author="Baobab Ingénierie" w:date="2020-06-16T16:09:00Z"/>
          <w:rFonts w:cs="Times New Roman"/>
          <w:color w:val="1C1C1C"/>
          <w:sz w:val="28"/>
          <w:szCs w:val="28"/>
        </w:rPr>
      </w:pPr>
    </w:p>
    <w:p w:rsidR="002D2501" w:rsidRDefault="00A30BF7">
      <w:pPr>
        <w:pStyle w:val="Standard"/>
        <w:rPr>
          <w:rFonts w:cs="Times New Roman"/>
          <w:color w:val="1C1C1C"/>
          <w:sz w:val="28"/>
          <w:szCs w:val="28"/>
        </w:rPr>
      </w:pPr>
      <w:r>
        <w:rPr>
          <w:rFonts w:cs="Times New Roman"/>
          <w:color w:val="1C1C1C"/>
          <w:sz w:val="28"/>
          <w:szCs w:val="28"/>
        </w:rPr>
        <w:t xml:space="preserve">Le changement </w:t>
      </w:r>
      <w:ins w:id="538" w:author="Baobab Ingénierie" w:date="2020-06-16T16:09:00Z">
        <w:r w:rsidR="008B5406">
          <w:rPr>
            <w:rFonts w:cs="Times New Roman"/>
            <w:color w:val="1C1C1C"/>
            <w:sz w:val="28"/>
            <w:szCs w:val="28"/>
          </w:rPr>
          <w:t xml:space="preserve">réside </w:t>
        </w:r>
      </w:ins>
      <w:del w:id="539" w:author="Baobab Ingénierie" w:date="2020-06-16T16:10:00Z">
        <w:r w:rsidDel="008B5406">
          <w:rPr>
            <w:rFonts w:cs="Times New Roman"/>
            <w:color w:val="1C1C1C"/>
            <w:sz w:val="28"/>
            <w:szCs w:val="28"/>
          </w:rPr>
          <w:delText xml:space="preserve">est que </w:delText>
        </w:r>
      </w:del>
      <w:r>
        <w:rPr>
          <w:rFonts w:cs="Times New Roman"/>
          <w:color w:val="1C1C1C"/>
          <w:sz w:val="28"/>
          <w:szCs w:val="28"/>
        </w:rPr>
        <w:t xml:space="preserve">dans les relations </w:t>
      </w:r>
      <w:ins w:id="540" w:author="Baobab Ingénierie" w:date="2020-06-16T16:10:00Z">
        <w:r w:rsidR="008B5406">
          <w:rPr>
            <w:rFonts w:cs="Times New Roman"/>
            <w:color w:val="1C1C1C"/>
            <w:sz w:val="28"/>
            <w:szCs w:val="28"/>
          </w:rPr>
          <w:t xml:space="preserve">où </w:t>
        </w:r>
      </w:ins>
      <w:r>
        <w:rPr>
          <w:rFonts w:cs="Times New Roman"/>
          <w:color w:val="1C1C1C"/>
          <w:sz w:val="28"/>
          <w:szCs w:val="28"/>
        </w:rPr>
        <w:t xml:space="preserve">nous </w:t>
      </w:r>
      <w:ins w:id="541" w:author="Baobab Ingénierie" w:date="2020-06-16T16:10:00Z">
        <w:r w:rsidR="008B5406">
          <w:rPr>
            <w:rFonts w:cs="Times New Roman"/>
            <w:color w:val="1C1C1C"/>
            <w:sz w:val="28"/>
            <w:szCs w:val="28"/>
          </w:rPr>
          <w:t>n’</w:t>
        </w:r>
      </w:ins>
      <w:r>
        <w:rPr>
          <w:rFonts w:cs="Times New Roman"/>
          <w:color w:val="1C1C1C"/>
          <w:sz w:val="28"/>
          <w:szCs w:val="28"/>
        </w:rPr>
        <w:t xml:space="preserve">auront </w:t>
      </w:r>
      <w:del w:id="542" w:author="Baobab Ingénierie" w:date="2020-06-16T16:10:00Z">
        <w:r w:rsidDel="008B5406">
          <w:rPr>
            <w:rFonts w:cs="Times New Roman"/>
            <w:color w:val="1C1C1C"/>
            <w:sz w:val="28"/>
            <w:szCs w:val="28"/>
          </w:rPr>
          <w:delText xml:space="preserve">pas </w:delText>
        </w:r>
      </w:del>
      <w:ins w:id="543" w:author="Baobab Ingénierie" w:date="2020-06-16T16:10:00Z">
        <w:r w:rsidR="008B5406">
          <w:rPr>
            <w:rFonts w:cs="Times New Roman"/>
            <w:color w:val="1C1C1C"/>
            <w:sz w:val="28"/>
            <w:szCs w:val="28"/>
          </w:rPr>
          <w:t>plus</w:t>
        </w:r>
        <w:r w:rsidR="008B5406">
          <w:rPr>
            <w:rFonts w:cs="Times New Roman"/>
            <w:color w:val="1C1C1C"/>
            <w:sz w:val="28"/>
            <w:szCs w:val="28"/>
          </w:rPr>
          <w:t xml:space="preserve"> </w:t>
        </w:r>
      </w:ins>
      <w:r>
        <w:rPr>
          <w:rFonts w:cs="Times New Roman"/>
          <w:color w:val="1C1C1C"/>
          <w:sz w:val="28"/>
          <w:szCs w:val="28"/>
        </w:rPr>
        <w:t>des verbes qui montreront ces liens mais la clé primaire de la table qui aura la cardinalité la moins forte recevra la clé primaire de la table qui a la cardinalité la plus forte dans sa table et deviendra une clé étrangère</w:t>
      </w:r>
      <w:ins w:id="544" w:author="Baobab Ingénierie" w:date="2020-06-16T16:10:00Z">
        <w:r w:rsidR="008B5406">
          <w:rPr>
            <w:rFonts w:cs="Times New Roman"/>
            <w:color w:val="1C1C1C"/>
            <w:sz w:val="28"/>
            <w:szCs w:val="28"/>
          </w:rPr>
          <w:t>.</w:t>
        </w:r>
      </w:ins>
      <w:r>
        <w:rPr>
          <w:rFonts w:cs="Times New Roman"/>
          <w:color w:val="1C1C1C"/>
          <w:sz w:val="28"/>
          <w:szCs w:val="28"/>
        </w:rPr>
        <w:t xml:space="preserve"> </w:t>
      </w:r>
      <w:r w:rsidR="008B5406">
        <w:rPr>
          <w:rFonts w:cs="Times New Roman"/>
          <w:color w:val="1C1C1C"/>
          <w:sz w:val="28"/>
          <w:szCs w:val="28"/>
        </w:rPr>
        <w:t xml:space="preserve">Donc </w:t>
      </w:r>
      <w:r>
        <w:rPr>
          <w:rFonts w:cs="Times New Roman"/>
          <w:color w:val="1C1C1C"/>
          <w:sz w:val="28"/>
          <w:szCs w:val="28"/>
        </w:rPr>
        <w:t>si je récapitule avec plus de détails :</w:t>
      </w:r>
    </w:p>
    <w:p w:rsidR="002D2501" w:rsidRDefault="002D2501">
      <w:pPr>
        <w:pStyle w:val="Standard"/>
        <w:rPr>
          <w:rFonts w:cs="Times New Roman"/>
          <w:color w:val="1C1C1C"/>
          <w:sz w:val="28"/>
          <w:szCs w:val="28"/>
        </w:rPr>
      </w:pPr>
    </w:p>
    <w:p w:rsidR="002D2501" w:rsidRDefault="00A30BF7">
      <w:pPr>
        <w:pStyle w:val="Standard"/>
        <w:numPr>
          <w:ilvl w:val="0"/>
          <w:numId w:val="16"/>
        </w:numPr>
        <w:rPr>
          <w:rFonts w:cs="Times New Roman"/>
          <w:color w:val="1C1C1C"/>
          <w:sz w:val="28"/>
          <w:szCs w:val="28"/>
        </w:rPr>
      </w:pPr>
      <w:r>
        <w:rPr>
          <w:rFonts w:cs="Times New Roman"/>
          <w:color w:val="1C1C1C"/>
          <w:sz w:val="28"/>
          <w:szCs w:val="28"/>
        </w:rPr>
        <w:t>Dans la table « contacts » on aura la clé primaire de table « region » vu que la cardinalité de la table « region » est plus forte que celle de la table contacts avec une relation de 1 à N.</w:t>
      </w:r>
    </w:p>
    <w:p w:rsidR="002D2501" w:rsidRDefault="002D2501">
      <w:pPr>
        <w:pStyle w:val="Standard"/>
        <w:rPr>
          <w:rFonts w:cs="Times New Roman"/>
          <w:color w:val="1C1C1C"/>
          <w:sz w:val="28"/>
          <w:szCs w:val="28"/>
        </w:rPr>
      </w:pPr>
    </w:p>
    <w:p w:rsidR="002D2501" w:rsidRDefault="00A30BF7">
      <w:pPr>
        <w:pStyle w:val="Standard"/>
        <w:numPr>
          <w:ilvl w:val="0"/>
          <w:numId w:val="16"/>
        </w:numPr>
        <w:rPr>
          <w:rFonts w:cs="Times New Roman"/>
          <w:color w:val="1C1C1C"/>
          <w:sz w:val="28"/>
          <w:szCs w:val="28"/>
        </w:rPr>
      </w:pPr>
      <w:r>
        <w:rPr>
          <w:rFonts w:cs="Times New Roman"/>
          <w:color w:val="1C1C1C"/>
          <w:sz w:val="28"/>
          <w:szCs w:val="28"/>
        </w:rPr>
        <w:t xml:space="preserve">Dans la table « pet » on aura les clés primaires des tables « contacts » et </w:t>
      </w:r>
      <w:r>
        <w:rPr>
          <w:rFonts w:cs="Times New Roman"/>
          <w:color w:val="1C1C1C"/>
          <w:sz w:val="28"/>
          <w:szCs w:val="28"/>
        </w:rPr>
        <w:lastRenderedPageBreak/>
        <w:t>« generique » pour la première car « contacts » a une cardinalité plus forte de 0 à N et generique de 1 à N.</w:t>
      </w:r>
    </w:p>
    <w:p w:rsidR="002D2501" w:rsidRDefault="002D2501">
      <w:pPr>
        <w:pStyle w:val="Standard"/>
        <w:rPr>
          <w:rFonts w:cs="Times New Roman"/>
          <w:color w:val="1C1C1C"/>
          <w:sz w:val="28"/>
          <w:szCs w:val="28"/>
        </w:rPr>
      </w:pPr>
    </w:p>
    <w:p w:rsidR="002D2501" w:rsidRDefault="002D2501">
      <w:pPr>
        <w:pStyle w:val="Standard"/>
        <w:rPr>
          <w:rFonts w:cs="Times New Roman"/>
          <w:color w:val="1C1C1C"/>
          <w:sz w:val="28"/>
          <w:szCs w:val="28"/>
        </w:rPr>
      </w:pPr>
    </w:p>
    <w:p w:rsidR="002D2501" w:rsidRDefault="00A30BF7">
      <w:pPr>
        <w:pStyle w:val="Standard"/>
        <w:rPr>
          <w:rFonts w:cs="Times New Roman"/>
          <w:color w:val="1C1C1C"/>
          <w:sz w:val="28"/>
          <w:szCs w:val="28"/>
        </w:rPr>
      </w:pPr>
      <w:r>
        <w:rPr>
          <w:rFonts w:cs="Times New Roman"/>
          <w:color w:val="1C1C1C"/>
          <w:sz w:val="28"/>
          <w:szCs w:val="28"/>
        </w:rPr>
        <w:t>Quand cela a été fait</w:t>
      </w:r>
      <w:ins w:id="545" w:author="Baobab Ingénierie" w:date="2020-06-16T16:11:00Z">
        <w:r w:rsidR="008B5406">
          <w:rPr>
            <w:rFonts w:cs="Times New Roman"/>
            <w:color w:val="1C1C1C"/>
            <w:sz w:val="28"/>
            <w:szCs w:val="28"/>
          </w:rPr>
          <w:t>,</w:t>
        </w:r>
      </w:ins>
      <w:r>
        <w:rPr>
          <w:rFonts w:cs="Times New Roman"/>
          <w:color w:val="1C1C1C"/>
          <w:sz w:val="28"/>
          <w:szCs w:val="28"/>
        </w:rPr>
        <w:t xml:space="preserve"> j'ai procédé à </w:t>
      </w:r>
      <w:ins w:id="546" w:author="Baobab Ingénierie" w:date="2020-06-16T16:11:00Z">
        <w:r w:rsidR="008B5406">
          <w:rPr>
            <w:rFonts w:cs="Times New Roman"/>
            <w:color w:val="1C1C1C"/>
            <w:sz w:val="28"/>
            <w:szCs w:val="28"/>
          </w:rPr>
          <w:t xml:space="preserve">la </w:t>
        </w:r>
      </w:ins>
      <w:del w:id="547" w:author="Baobab Ingénierie" w:date="2020-06-16T16:11:00Z">
        <w:r w:rsidDel="008B5406">
          <w:rPr>
            <w:rFonts w:cs="Times New Roman"/>
            <w:color w:val="1C1C1C"/>
            <w:sz w:val="28"/>
            <w:szCs w:val="28"/>
          </w:rPr>
          <w:delText xml:space="preserve">transformer </w:delText>
        </w:r>
      </w:del>
      <w:ins w:id="548" w:author="Baobab Ingénierie" w:date="2020-06-16T16:11:00Z">
        <w:r w:rsidR="008B5406">
          <w:rPr>
            <w:rFonts w:cs="Times New Roman"/>
            <w:color w:val="1C1C1C"/>
            <w:sz w:val="28"/>
            <w:szCs w:val="28"/>
          </w:rPr>
          <w:t>transform</w:t>
        </w:r>
        <w:r w:rsidR="008B5406">
          <w:rPr>
            <w:rFonts w:cs="Times New Roman"/>
            <w:color w:val="1C1C1C"/>
            <w:sz w:val="28"/>
            <w:szCs w:val="28"/>
          </w:rPr>
          <w:t>ation</w:t>
        </w:r>
        <w:r w:rsidR="008B5406">
          <w:rPr>
            <w:rFonts w:cs="Times New Roman"/>
            <w:color w:val="1C1C1C"/>
            <w:sz w:val="28"/>
            <w:szCs w:val="28"/>
          </w:rPr>
          <w:t xml:space="preserve"> </w:t>
        </w:r>
      </w:ins>
      <w:del w:id="549" w:author="Baobab Ingénierie" w:date="2020-06-16T16:11:00Z">
        <w:r w:rsidDel="008B5406">
          <w:rPr>
            <w:rFonts w:cs="Times New Roman"/>
            <w:color w:val="1C1C1C"/>
            <w:sz w:val="28"/>
            <w:szCs w:val="28"/>
          </w:rPr>
          <w:delText xml:space="preserve">le </w:delText>
        </w:r>
      </w:del>
      <w:ins w:id="550" w:author="Baobab Ingénierie" w:date="2020-06-16T16:11:00Z">
        <w:r w:rsidR="008B5406">
          <w:rPr>
            <w:rFonts w:cs="Times New Roman"/>
            <w:color w:val="1C1C1C"/>
            <w:sz w:val="28"/>
            <w:szCs w:val="28"/>
          </w:rPr>
          <w:t>du</w:t>
        </w:r>
        <w:r w:rsidR="008B5406">
          <w:rPr>
            <w:rFonts w:cs="Times New Roman"/>
            <w:color w:val="1C1C1C"/>
            <w:sz w:val="28"/>
            <w:szCs w:val="28"/>
          </w:rPr>
          <w:t xml:space="preserve"> </w:t>
        </w:r>
      </w:ins>
      <w:r w:rsidR="008B5406">
        <w:rPr>
          <w:rFonts w:cs="Times New Roman"/>
          <w:color w:val="1C1C1C"/>
          <w:sz w:val="28"/>
          <w:szCs w:val="28"/>
        </w:rPr>
        <w:t xml:space="preserve">Modèle Physique </w:t>
      </w:r>
      <w:r>
        <w:rPr>
          <w:rFonts w:cs="Times New Roman"/>
          <w:color w:val="1C1C1C"/>
          <w:sz w:val="28"/>
          <w:szCs w:val="28"/>
        </w:rPr>
        <w:t xml:space="preserve">de </w:t>
      </w:r>
      <w:r w:rsidR="008B5406">
        <w:rPr>
          <w:rFonts w:cs="Times New Roman"/>
          <w:color w:val="1C1C1C"/>
          <w:sz w:val="28"/>
          <w:szCs w:val="28"/>
        </w:rPr>
        <w:t xml:space="preserve">Données </w:t>
      </w:r>
      <w:r>
        <w:rPr>
          <w:rFonts w:cs="Times New Roman"/>
          <w:color w:val="1C1C1C"/>
          <w:sz w:val="28"/>
          <w:szCs w:val="28"/>
        </w:rPr>
        <w:t>en script SQL pour les enregistrer dans la base de données</w:t>
      </w:r>
      <w:ins w:id="551" w:author="Baobab Ingénierie" w:date="2020-06-16T16:12:00Z">
        <w:r w:rsidR="008B5406">
          <w:rPr>
            <w:rFonts w:cs="Times New Roman"/>
            <w:color w:val="1C1C1C"/>
            <w:sz w:val="28"/>
            <w:szCs w:val="28"/>
          </w:rPr>
          <w:t>.</w:t>
        </w:r>
      </w:ins>
      <w:r>
        <w:rPr>
          <w:rFonts w:cs="Times New Roman"/>
          <w:color w:val="1C1C1C"/>
          <w:sz w:val="28"/>
          <w:szCs w:val="28"/>
        </w:rPr>
        <w:t xml:space="preserve"> </w:t>
      </w:r>
      <w:r w:rsidR="008B5406">
        <w:rPr>
          <w:rFonts w:cs="Times New Roman"/>
          <w:color w:val="1C1C1C"/>
          <w:sz w:val="28"/>
          <w:szCs w:val="28"/>
        </w:rPr>
        <w:t xml:space="preserve">Pour </w:t>
      </w:r>
      <w:ins w:id="552" w:author="Baobab Ingénierie" w:date="2020-06-16T16:12:00Z">
        <w:r w:rsidR="008B5406">
          <w:rPr>
            <w:rFonts w:cs="Times New Roman"/>
            <w:color w:val="1C1C1C"/>
            <w:sz w:val="28"/>
            <w:szCs w:val="28"/>
          </w:rPr>
          <w:t>ce faire</w:t>
        </w:r>
      </w:ins>
      <w:del w:id="553" w:author="Baobab Ingénierie" w:date="2020-06-16T16:12:00Z">
        <w:r w:rsidDel="008B5406">
          <w:rPr>
            <w:rFonts w:cs="Times New Roman"/>
            <w:color w:val="1C1C1C"/>
            <w:sz w:val="28"/>
            <w:szCs w:val="28"/>
          </w:rPr>
          <w:delText>ça</w:delText>
        </w:r>
      </w:del>
      <w:r>
        <w:rPr>
          <w:rFonts w:cs="Times New Roman"/>
          <w:color w:val="1C1C1C"/>
          <w:sz w:val="28"/>
          <w:szCs w:val="28"/>
        </w:rPr>
        <w:t xml:space="preserve"> j'ai fait un forward engineer et ça m'a retourné un scr</w:t>
      </w:r>
      <w:ins w:id="554" w:author="Baobab Ingénierie" w:date="2020-06-16T16:12:00Z">
        <w:r w:rsidR="008B5406">
          <w:rPr>
            <w:rFonts w:cs="Times New Roman"/>
            <w:color w:val="1C1C1C"/>
            <w:sz w:val="28"/>
            <w:szCs w:val="28"/>
          </w:rPr>
          <w:t>i</w:t>
        </w:r>
      </w:ins>
      <w:r>
        <w:rPr>
          <w:rFonts w:cs="Times New Roman"/>
          <w:color w:val="1C1C1C"/>
          <w:sz w:val="28"/>
          <w:szCs w:val="28"/>
        </w:rPr>
        <w:t xml:space="preserve">pt SQL </w:t>
      </w:r>
      <w:del w:id="555" w:author="Baobab Ingénierie" w:date="2020-06-16T16:12:00Z">
        <w:r w:rsidDel="008B5406">
          <w:rPr>
            <w:rFonts w:cs="Times New Roman"/>
            <w:color w:val="1C1C1C"/>
            <w:sz w:val="28"/>
            <w:szCs w:val="28"/>
          </w:rPr>
          <w:delText xml:space="preserve">déjà </w:delText>
        </w:r>
      </w:del>
      <w:r>
        <w:rPr>
          <w:rFonts w:cs="Times New Roman"/>
          <w:color w:val="1C1C1C"/>
          <w:sz w:val="28"/>
          <w:szCs w:val="28"/>
        </w:rPr>
        <w:t xml:space="preserve">prêt </w:t>
      </w:r>
      <w:ins w:id="556" w:author="Baobab Ingénierie" w:date="2020-06-16T16:12:00Z">
        <w:r w:rsidR="008B5406">
          <w:rPr>
            <w:rFonts w:cs="Times New Roman"/>
            <w:color w:val="1C1C1C"/>
            <w:sz w:val="28"/>
            <w:szCs w:val="28"/>
          </w:rPr>
          <w:t xml:space="preserve">à l’emploi </w:t>
        </w:r>
      </w:ins>
      <w:r>
        <w:rPr>
          <w:rFonts w:cs="Times New Roman"/>
          <w:color w:val="1C1C1C"/>
          <w:sz w:val="28"/>
          <w:szCs w:val="28"/>
        </w:rPr>
        <w:t>avec les relations établi</w:t>
      </w:r>
      <w:ins w:id="557" w:author="Baobab Ingénierie" w:date="2020-06-16T16:12:00Z">
        <w:r w:rsidR="008B5406">
          <w:rPr>
            <w:rFonts w:cs="Times New Roman"/>
            <w:color w:val="1C1C1C"/>
            <w:sz w:val="28"/>
            <w:szCs w:val="28"/>
          </w:rPr>
          <w:t>e</w:t>
        </w:r>
      </w:ins>
      <w:r>
        <w:rPr>
          <w:rFonts w:cs="Times New Roman"/>
          <w:color w:val="1C1C1C"/>
          <w:sz w:val="28"/>
          <w:szCs w:val="28"/>
        </w:rPr>
        <w:t>s au préalable dans le diagramme de données.</w:t>
      </w:r>
    </w:p>
    <w:p w:rsidR="002D2501" w:rsidRDefault="002D2501">
      <w:pPr>
        <w:pStyle w:val="Standard"/>
        <w:rPr>
          <w:rFonts w:cs="Times New Roman"/>
          <w:color w:val="1C1C1C"/>
          <w:sz w:val="28"/>
          <w:szCs w:val="28"/>
        </w:rPr>
      </w:pPr>
    </w:p>
    <w:p w:rsidR="002D2501" w:rsidRDefault="00A30BF7">
      <w:pPr>
        <w:pStyle w:val="Standard"/>
        <w:rPr>
          <w:rFonts w:cs="Times New Roman"/>
          <w:color w:val="1C1C1C"/>
          <w:sz w:val="28"/>
          <w:szCs w:val="28"/>
        </w:rPr>
      </w:pPr>
      <w:r>
        <w:rPr>
          <w:rFonts w:cs="Times New Roman"/>
          <w:color w:val="1C1C1C"/>
          <w:sz w:val="28"/>
          <w:szCs w:val="28"/>
        </w:rPr>
        <w:t>Voici le script SQL :</w:t>
      </w:r>
    </w:p>
    <w:p w:rsidR="002D2501" w:rsidRDefault="002D2501">
      <w:pPr>
        <w:pStyle w:val="Standard"/>
        <w:rPr>
          <w:rFonts w:cs="Times New Roman"/>
          <w:color w:val="1C1C1C"/>
          <w:sz w:val="28"/>
          <w:szCs w:val="28"/>
        </w:rPr>
      </w:pPr>
    </w:p>
    <w:p w:rsidR="002D2501" w:rsidRDefault="00A30BF7">
      <w:pPr>
        <w:pStyle w:val="Standard"/>
        <w:rPr>
          <w:rFonts w:cs="Times New Roman"/>
          <w:color w:val="1C1C1C"/>
          <w:sz w:val="20"/>
          <w:szCs w:val="20"/>
        </w:rPr>
      </w:pPr>
      <w:r>
        <w:rPr>
          <w:rFonts w:cs="Times New Roman"/>
          <w:color w:val="1C1C1C"/>
          <w:sz w:val="20"/>
          <w:szCs w:val="20"/>
        </w:rPr>
        <w:t>CREATE SCHEMA IF NOT EXISTS `petgame` DEFAULT CHARACTER SET utf8 COLLATE utf8_bin ;</w:t>
      </w:r>
      <w:r>
        <w:rPr>
          <w:rFonts w:cs="Times New Roman"/>
          <w:color w:val="1C1C1C"/>
          <w:sz w:val="20"/>
          <w:szCs w:val="20"/>
        </w:rPr>
        <w:br/>
        <w:t>USE `petgame` ;</w:t>
      </w:r>
      <w:r>
        <w:rPr>
          <w:rFonts w:cs="Times New Roman"/>
          <w:color w:val="1C1C1C"/>
          <w:sz w:val="20"/>
          <w:szCs w:val="20"/>
        </w:rPr>
        <w:br/>
      </w:r>
      <w:r>
        <w:rPr>
          <w:rFonts w:cs="Times New Roman"/>
          <w:color w:val="1C1C1C"/>
          <w:sz w:val="20"/>
          <w:szCs w:val="20"/>
        </w:rPr>
        <w:br/>
        <w:t xml:space="preserve"> Table `petgame`.`region`</w:t>
      </w:r>
      <w:r>
        <w:rPr>
          <w:rFonts w:cs="Times New Roman"/>
          <w:color w:val="1C1C1C"/>
          <w:sz w:val="20"/>
          <w:szCs w:val="20"/>
        </w:rPr>
        <w:br/>
      </w:r>
      <w:r>
        <w:rPr>
          <w:rFonts w:cs="Times New Roman"/>
          <w:color w:val="1C1C1C"/>
          <w:sz w:val="20"/>
          <w:szCs w:val="20"/>
        </w:rPr>
        <w:br/>
        <w:t>CREATE TABLE IF NOT EXISTS `petgame`.`region` (</w:t>
      </w:r>
      <w:r>
        <w:rPr>
          <w:rFonts w:cs="Times New Roman"/>
          <w:color w:val="1C1C1C"/>
          <w:sz w:val="20"/>
          <w:szCs w:val="20"/>
        </w:rPr>
        <w:br/>
        <w:t xml:space="preserve">  `reg_id` INT NOT NULL AUTO_INCREMENT,</w:t>
      </w:r>
      <w:r>
        <w:rPr>
          <w:rFonts w:cs="Times New Roman"/>
          <w:color w:val="1C1C1C"/>
          <w:sz w:val="20"/>
          <w:szCs w:val="20"/>
        </w:rPr>
        <w:br/>
        <w:t xml:space="preserve">  `regionName` VARCHAR(50) NOT NULL,</w:t>
      </w:r>
      <w:r>
        <w:rPr>
          <w:rFonts w:cs="Times New Roman"/>
          <w:color w:val="1C1C1C"/>
          <w:sz w:val="20"/>
          <w:szCs w:val="20"/>
        </w:rPr>
        <w:br/>
        <w:t xml:space="preserve">  PRIMARY KEY (`reg_id`))</w:t>
      </w:r>
      <w:r>
        <w:rPr>
          <w:rFonts w:cs="Times New Roman"/>
          <w:color w:val="1C1C1C"/>
          <w:sz w:val="20"/>
          <w:szCs w:val="20"/>
        </w:rPr>
        <w:br/>
        <w:t>ENGINE = InnoDB</w:t>
      </w:r>
      <w:r>
        <w:rPr>
          <w:rFonts w:cs="Times New Roman"/>
          <w:color w:val="1C1C1C"/>
          <w:sz w:val="20"/>
          <w:szCs w:val="20"/>
        </w:rPr>
        <w:br/>
        <w:t>DEFAULT CHARACTER SET = utf8</w:t>
      </w:r>
      <w:r>
        <w:rPr>
          <w:rFonts w:cs="Times New Roman"/>
          <w:color w:val="1C1C1C"/>
          <w:sz w:val="20"/>
          <w:szCs w:val="20"/>
        </w:rPr>
        <w:br/>
        <w:t>COLLATE = utf8_general_ci</w:t>
      </w:r>
      <w:r>
        <w:rPr>
          <w:rFonts w:cs="Times New Roman"/>
          <w:color w:val="1C1C1C"/>
          <w:sz w:val="20"/>
          <w:szCs w:val="20"/>
        </w:rPr>
        <w:br/>
        <w:t>;</w:t>
      </w:r>
      <w:r>
        <w:rPr>
          <w:rFonts w:cs="Times New Roman"/>
          <w:color w:val="1C1C1C"/>
          <w:sz w:val="20"/>
          <w:szCs w:val="20"/>
        </w:rPr>
        <w:br/>
      </w:r>
    </w:p>
    <w:p w:rsidR="002D2501" w:rsidRDefault="00A30BF7">
      <w:pPr>
        <w:pStyle w:val="Standard"/>
        <w:rPr>
          <w:rFonts w:cs="Times New Roman"/>
          <w:color w:val="1C1C1C"/>
          <w:sz w:val="20"/>
          <w:szCs w:val="20"/>
        </w:rPr>
      </w:pPr>
      <w:r>
        <w:rPr>
          <w:rFonts w:cs="Times New Roman"/>
          <w:color w:val="1C1C1C"/>
          <w:sz w:val="20"/>
          <w:szCs w:val="20"/>
        </w:rPr>
        <w:t xml:space="preserve"> Table `petgame`.`contacts`</w:t>
      </w:r>
      <w:r>
        <w:rPr>
          <w:rFonts w:cs="Times New Roman"/>
          <w:color w:val="1C1C1C"/>
          <w:sz w:val="20"/>
          <w:szCs w:val="20"/>
        </w:rPr>
        <w:br/>
      </w:r>
      <w:r>
        <w:rPr>
          <w:rFonts w:cs="Times New Roman"/>
          <w:color w:val="1C1C1C"/>
          <w:sz w:val="20"/>
          <w:szCs w:val="20"/>
        </w:rPr>
        <w:br/>
        <w:t>CREATE TABLE IF NOT EXISTS `petgame`.`contacts` (</w:t>
      </w:r>
      <w:r>
        <w:rPr>
          <w:rFonts w:cs="Times New Roman"/>
          <w:color w:val="1C1C1C"/>
          <w:sz w:val="20"/>
          <w:szCs w:val="20"/>
        </w:rPr>
        <w:br/>
        <w:t xml:space="preserve">  `cli_id` INT NOT NULL AUTO_INCREMENT,</w:t>
      </w:r>
      <w:r>
        <w:rPr>
          <w:rFonts w:cs="Times New Roman"/>
          <w:color w:val="1C1C1C"/>
          <w:sz w:val="20"/>
          <w:szCs w:val="20"/>
        </w:rPr>
        <w:br/>
        <w:t xml:space="preserve">  `fname` VARCHAR(30) NOT NULL,</w:t>
      </w:r>
      <w:r>
        <w:rPr>
          <w:rFonts w:cs="Times New Roman"/>
          <w:color w:val="1C1C1C"/>
          <w:sz w:val="20"/>
          <w:szCs w:val="20"/>
        </w:rPr>
        <w:br/>
        <w:t xml:space="preserve">  `gender` ENUM('F', 'M', 'N') NULL DEFAULT NULL,</w:t>
      </w:r>
      <w:r>
        <w:rPr>
          <w:rFonts w:cs="Times New Roman"/>
          <w:color w:val="1C1C1C"/>
          <w:sz w:val="20"/>
          <w:szCs w:val="20"/>
        </w:rPr>
        <w:br/>
        <w:t xml:space="preserve">  `dob` DATE NULL DEFAULT NULL,</w:t>
      </w:r>
      <w:r>
        <w:rPr>
          <w:rFonts w:cs="Times New Roman"/>
          <w:color w:val="1C1C1C"/>
          <w:sz w:val="20"/>
          <w:szCs w:val="20"/>
        </w:rPr>
        <w:br/>
        <w:t xml:space="preserve">  `type` ENUM('0', '1') NOT NULL,</w:t>
      </w:r>
      <w:r>
        <w:rPr>
          <w:rFonts w:cs="Times New Roman"/>
          <w:color w:val="1C1C1C"/>
          <w:sz w:val="20"/>
          <w:szCs w:val="20"/>
        </w:rPr>
        <w:br/>
        <w:t xml:space="preserve">  `mail` VARCHAR(100) NOT NULL,</w:t>
      </w:r>
      <w:r>
        <w:rPr>
          <w:rFonts w:cs="Times New Roman"/>
          <w:color w:val="1C1C1C"/>
          <w:sz w:val="20"/>
          <w:szCs w:val="20"/>
        </w:rPr>
        <w:br/>
        <w:t xml:space="preserve">  `pass` VARCHAR(50) NOT NULL,</w:t>
      </w:r>
      <w:r>
        <w:rPr>
          <w:rFonts w:cs="Times New Roman"/>
          <w:color w:val="1C1C1C"/>
          <w:sz w:val="20"/>
          <w:szCs w:val="20"/>
        </w:rPr>
        <w:br/>
        <w:t xml:space="preserve">  `reg_id` INT NOT NULL,</w:t>
      </w:r>
      <w:r>
        <w:rPr>
          <w:rFonts w:cs="Times New Roman"/>
          <w:color w:val="1C1C1C"/>
          <w:sz w:val="20"/>
          <w:szCs w:val="20"/>
        </w:rPr>
        <w:br/>
        <w:t xml:space="preserve">  PRIMARY KEY (`cli_id`),</w:t>
      </w:r>
      <w:r>
        <w:rPr>
          <w:rFonts w:cs="Times New Roman"/>
          <w:color w:val="1C1C1C"/>
          <w:sz w:val="20"/>
          <w:szCs w:val="20"/>
        </w:rPr>
        <w:br/>
        <w:t xml:space="preserve">  UNIQUE INDEX `mail` (`mail` ASC),</w:t>
      </w:r>
      <w:r>
        <w:rPr>
          <w:rFonts w:cs="Times New Roman"/>
          <w:color w:val="1C1C1C"/>
          <w:sz w:val="20"/>
          <w:szCs w:val="20"/>
        </w:rPr>
        <w:br/>
        <w:t xml:space="preserve">  INDEX `fk_contacts_region1_idx` (`reg_id` ASC),</w:t>
      </w:r>
      <w:r>
        <w:rPr>
          <w:rFonts w:cs="Times New Roman"/>
          <w:color w:val="1C1C1C"/>
          <w:sz w:val="20"/>
          <w:szCs w:val="20"/>
        </w:rPr>
        <w:br/>
        <w:t xml:space="preserve">  CONSTRAINT `fk_contacts_region1`</w:t>
      </w:r>
      <w:r>
        <w:rPr>
          <w:rFonts w:cs="Times New Roman"/>
          <w:color w:val="1C1C1C"/>
          <w:sz w:val="20"/>
          <w:szCs w:val="20"/>
        </w:rPr>
        <w:br/>
        <w:t xml:space="preserve">    FOREIGN KEY (`reg_id`)</w:t>
      </w:r>
      <w:r>
        <w:rPr>
          <w:rFonts w:cs="Times New Roman"/>
          <w:color w:val="1C1C1C"/>
          <w:sz w:val="20"/>
          <w:szCs w:val="20"/>
        </w:rPr>
        <w:br/>
        <w:t xml:space="preserve">    REFERENCES `petgame`.`region` (`reg_id`)</w:t>
      </w:r>
      <w:r>
        <w:rPr>
          <w:rFonts w:cs="Times New Roman"/>
          <w:color w:val="1C1C1C"/>
          <w:sz w:val="20"/>
          <w:szCs w:val="20"/>
        </w:rPr>
        <w:br/>
        <w:t xml:space="preserve">    ON DELETE NO ACTION</w:t>
      </w:r>
      <w:r>
        <w:rPr>
          <w:rFonts w:cs="Times New Roman"/>
          <w:color w:val="1C1C1C"/>
          <w:sz w:val="20"/>
          <w:szCs w:val="20"/>
        </w:rPr>
        <w:br/>
        <w:t xml:space="preserve">    ON UPDATE NO ACTION)</w:t>
      </w:r>
      <w:r>
        <w:rPr>
          <w:rFonts w:cs="Times New Roman"/>
          <w:color w:val="1C1C1C"/>
          <w:sz w:val="20"/>
          <w:szCs w:val="20"/>
        </w:rPr>
        <w:br/>
        <w:t>ENGINE = InnoDB</w:t>
      </w:r>
      <w:r>
        <w:rPr>
          <w:rFonts w:cs="Times New Roman"/>
          <w:color w:val="1C1C1C"/>
          <w:sz w:val="20"/>
          <w:szCs w:val="20"/>
        </w:rPr>
        <w:br/>
        <w:t>DEFAULT CHARACTER SET = utf8</w:t>
      </w:r>
      <w:r>
        <w:rPr>
          <w:rFonts w:cs="Times New Roman"/>
          <w:color w:val="1C1C1C"/>
          <w:sz w:val="20"/>
          <w:szCs w:val="20"/>
        </w:rPr>
        <w:br/>
        <w:t>COLLATE = utf8_general_ci</w:t>
      </w:r>
      <w:r>
        <w:rPr>
          <w:rFonts w:cs="Times New Roman"/>
          <w:color w:val="1C1C1C"/>
          <w:sz w:val="20"/>
          <w:szCs w:val="20"/>
        </w:rPr>
        <w:br/>
        <w:t>;</w:t>
      </w:r>
      <w:r>
        <w:rPr>
          <w:rFonts w:cs="Times New Roman"/>
          <w:color w:val="1C1C1C"/>
          <w:sz w:val="20"/>
          <w:szCs w:val="20"/>
        </w:rPr>
        <w:br/>
      </w:r>
      <w:r>
        <w:rPr>
          <w:rFonts w:cs="Times New Roman"/>
          <w:color w:val="1C1C1C"/>
          <w:sz w:val="20"/>
          <w:szCs w:val="20"/>
        </w:rPr>
        <w:br/>
        <w:t>INSERT INTO `contacts` (`cli_id`, `fname`, `gender`, `dob`, `type`, `mail`, `pass`, `reg_id` ) VALUES</w:t>
      </w:r>
      <w:r>
        <w:rPr>
          <w:rFonts w:cs="Times New Roman"/>
          <w:color w:val="1C1C1C"/>
          <w:sz w:val="20"/>
          <w:szCs w:val="20"/>
        </w:rPr>
        <w:br/>
        <w:t>(1, 'FJack', 'M', '1997-04-17', '1', 'test@outlook.fr', 'Toto', 3);</w:t>
      </w:r>
      <w:r>
        <w:rPr>
          <w:rFonts w:cs="Times New Roman"/>
          <w:color w:val="1C1C1C"/>
          <w:sz w:val="20"/>
          <w:szCs w:val="20"/>
        </w:rPr>
        <w:br/>
      </w:r>
    </w:p>
    <w:p w:rsidR="002D2501" w:rsidRDefault="00A30BF7">
      <w:pPr>
        <w:pStyle w:val="Standard"/>
        <w:rPr>
          <w:rFonts w:cs="Times New Roman"/>
          <w:color w:val="1C1C1C"/>
          <w:sz w:val="20"/>
          <w:szCs w:val="20"/>
        </w:rPr>
      </w:pPr>
      <w:r>
        <w:rPr>
          <w:rFonts w:cs="Times New Roman"/>
          <w:color w:val="1C1C1C"/>
          <w:sz w:val="20"/>
          <w:szCs w:val="20"/>
        </w:rPr>
        <w:t xml:space="preserve"> Table `petgame`.`generique`</w:t>
      </w:r>
      <w:r>
        <w:rPr>
          <w:rFonts w:cs="Times New Roman"/>
          <w:color w:val="1C1C1C"/>
          <w:sz w:val="20"/>
          <w:szCs w:val="20"/>
        </w:rPr>
        <w:br/>
      </w:r>
      <w:r>
        <w:rPr>
          <w:rFonts w:cs="Times New Roman"/>
          <w:color w:val="1C1C1C"/>
          <w:sz w:val="20"/>
          <w:szCs w:val="20"/>
        </w:rPr>
        <w:br/>
        <w:t>CREATE TABLE IF NOT EXISTS `petgame`.`generique` (</w:t>
      </w:r>
      <w:r>
        <w:rPr>
          <w:rFonts w:cs="Times New Roman"/>
          <w:color w:val="1C1C1C"/>
          <w:sz w:val="20"/>
          <w:szCs w:val="20"/>
        </w:rPr>
        <w:br/>
        <w:t xml:space="preserve">  `gen_id` INT NOT NULL AUTO_INCREMENT,</w:t>
      </w:r>
      <w:r>
        <w:rPr>
          <w:rFonts w:cs="Times New Roman"/>
          <w:color w:val="1C1C1C"/>
          <w:sz w:val="20"/>
          <w:szCs w:val="20"/>
        </w:rPr>
        <w:br/>
        <w:t xml:space="preserve">  `nom` CHAR(30) NULL DEFAULT NULL,</w:t>
      </w:r>
      <w:r>
        <w:rPr>
          <w:rFonts w:cs="Times New Roman"/>
          <w:color w:val="1C1C1C"/>
          <w:sz w:val="20"/>
          <w:szCs w:val="20"/>
        </w:rPr>
        <w:br/>
        <w:t xml:space="preserve">  PRIMARY KEY (`gen_id`))</w:t>
      </w:r>
      <w:r>
        <w:rPr>
          <w:rFonts w:cs="Times New Roman"/>
          <w:color w:val="1C1C1C"/>
          <w:sz w:val="20"/>
          <w:szCs w:val="20"/>
        </w:rPr>
        <w:br/>
      </w:r>
      <w:r>
        <w:rPr>
          <w:rFonts w:cs="Times New Roman"/>
          <w:color w:val="1C1C1C"/>
          <w:sz w:val="20"/>
          <w:szCs w:val="20"/>
        </w:rPr>
        <w:lastRenderedPageBreak/>
        <w:t>ENGINE = InnoDB</w:t>
      </w:r>
      <w:r>
        <w:rPr>
          <w:rFonts w:cs="Times New Roman"/>
          <w:color w:val="1C1C1C"/>
          <w:sz w:val="20"/>
          <w:szCs w:val="20"/>
        </w:rPr>
        <w:br/>
        <w:t>DEFAULT CHARACTER SET = utf8</w:t>
      </w:r>
      <w:r>
        <w:rPr>
          <w:rFonts w:cs="Times New Roman"/>
          <w:color w:val="1C1C1C"/>
          <w:sz w:val="20"/>
          <w:szCs w:val="20"/>
        </w:rPr>
        <w:br/>
        <w:t>COLLATE = utf8_general_ci</w:t>
      </w:r>
      <w:r>
        <w:rPr>
          <w:rFonts w:cs="Times New Roman"/>
          <w:color w:val="1C1C1C"/>
          <w:sz w:val="20"/>
          <w:szCs w:val="20"/>
        </w:rPr>
        <w:br/>
        <w:t>;</w:t>
      </w:r>
      <w:r>
        <w:rPr>
          <w:rFonts w:cs="Times New Roman"/>
          <w:color w:val="1C1C1C"/>
          <w:sz w:val="20"/>
          <w:szCs w:val="20"/>
        </w:rPr>
        <w:br/>
      </w:r>
      <w:r>
        <w:rPr>
          <w:rFonts w:cs="Times New Roman"/>
          <w:color w:val="1C1C1C"/>
          <w:sz w:val="20"/>
          <w:szCs w:val="20"/>
        </w:rPr>
        <w:br/>
        <w:t>INSERT INTO generique (nom) VALUES ('Chien');</w:t>
      </w:r>
      <w:r>
        <w:rPr>
          <w:rFonts w:cs="Times New Roman"/>
          <w:color w:val="1C1C1C"/>
          <w:sz w:val="20"/>
          <w:szCs w:val="20"/>
        </w:rPr>
        <w:br/>
        <w:t>INSERT INTO generique (nom) VALUES ('Chat');</w:t>
      </w:r>
      <w:r>
        <w:rPr>
          <w:rFonts w:cs="Times New Roman"/>
          <w:color w:val="1C1C1C"/>
          <w:sz w:val="20"/>
          <w:szCs w:val="20"/>
        </w:rPr>
        <w:br/>
        <w:t>INSERT INTO generique (nom) VALUES ('Perroquet');</w:t>
      </w:r>
      <w:r>
        <w:rPr>
          <w:rFonts w:cs="Times New Roman"/>
          <w:color w:val="1C1C1C"/>
          <w:sz w:val="20"/>
          <w:szCs w:val="20"/>
        </w:rPr>
        <w:br/>
        <w:t>INSERT INTO generique (nom) VALUES ('Souris');</w:t>
      </w:r>
      <w:r>
        <w:rPr>
          <w:rFonts w:cs="Times New Roman"/>
          <w:color w:val="1C1C1C"/>
          <w:sz w:val="20"/>
          <w:szCs w:val="20"/>
        </w:rPr>
        <w:br/>
        <w:t>INSERT INTO generique (nom) VALUES ('Lapin');</w:t>
      </w:r>
      <w:r>
        <w:rPr>
          <w:rFonts w:cs="Times New Roman"/>
          <w:color w:val="1C1C1C"/>
          <w:sz w:val="20"/>
          <w:szCs w:val="20"/>
        </w:rPr>
        <w:br/>
        <w:t>INSERT INTO generique (nom) VALUES ('Hamster');</w:t>
      </w:r>
      <w:r>
        <w:rPr>
          <w:rFonts w:cs="Times New Roman"/>
          <w:color w:val="1C1C1C"/>
          <w:sz w:val="20"/>
          <w:szCs w:val="20"/>
        </w:rPr>
        <w:br/>
        <w:t>INSERT INTO generique (nom) VALUES ('Ecureuil');</w:t>
      </w:r>
      <w:r>
        <w:rPr>
          <w:rFonts w:cs="Times New Roman"/>
          <w:color w:val="1C1C1C"/>
          <w:sz w:val="20"/>
          <w:szCs w:val="20"/>
        </w:rPr>
        <w:br/>
      </w:r>
      <w:r>
        <w:rPr>
          <w:rFonts w:cs="Times New Roman"/>
          <w:color w:val="1C1C1C"/>
          <w:sz w:val="20"/>
          <w:szCs w:val="20"/>
        </w:rPr>
        <w:br/>
        <w:t>Table `petgame`.`pet`</w:t>
      </w:r>
    </w:p>
    <w:p w:rsidR="002D2501" w:rsidRDefault="00A30BF7">
      <w:pPr>
        <w:pStyle w:val="Standard"/>
        <w:rPr>
          <w:rFonts w:cs="Times New Roman"/>
          <w:color w:val="1C1C1C"/>
          <w:sz w:val="28"/>
          <w:szCs w:val="28"/>
        </w:rPr>
      </w:pPr>
      <w:r>
        <w:rPr>
          <w:rFonts w:cs="Times New Roman"/>
          <w:color w:val="1C1C1C"/>
          <w:sz w:val="20"/>
          <w:szCs w:val="20"/>
        </w:rPr>
        <w:br/>
        <w:t>CREATE TABLE IF NOT EXISTS `petgame`.`pet` (</w:t>
      </w:r>
      <w:r>
        <w:rPr>
          <w:rFonts w:cs="Times New Roman"/>
          <w:color w:val="1C1C1C"/>
          <w:sz w:val="20"/>
          <w:szCs w:val="20"/>
        </w:rPr>
        <w:br/>
        <w:t xml:space="preserve">  `pet_id` INT NOT NULL AUTO_INCREMENT,</w:t>
      </w:r>
      <w:r>
        <w:rPr>
          <w:rFonts w:cs="Times New Roman"/>
          <w:color w:val="1C1C1C"/>
          <w:sz w:val="20"/>
          <w:szCs w:val="20"/>
        </w:rPr>
        <w:br/>
        <w:t xml:space="preserve">  `fname` VARCHAR(30) NOT NULL,</w:t>
      </w:r>
      <w:r>
        <w:rPr>
          <w:rFonts w:cs="Times New Roman"/>
          <w:color w:val="1C1C1C"/>
          <w:sz w:val="20"/>
          <w:szCs w:val="20"/>
        </w:rPr>
        <w:br/>
        <w:t xml:space="preserve">  `race` VARCHAR(100) NULL DEFAULT NULL,</w:t>
      </w:r>
      <w:r>
        <w:rPr>
          <w:rFonts w:cs="Times New Roman"/>
          <w:color w:val="1C1C1C"/>
          <w:sz w:val="20"/>
          <w:szCs w:val="20"/>
        </w:rPr>
        <w:br/>
        <w:t xml:space="preserve">  `gender` ENUM('F', 'M') NULL DEFAULT NULL,</w:t>
      </w:r>
      <w:r>
        <w:rPr>
          <w:rFonts w:cs="Times New Roman"/>
          <w:color w:val="1C1C1C"/>
          <w:sz w:val="20"/>
          <w:szCs w:val="20"/>
        </w:rPr>
        <w:br/>
        <w:t xml:space="preserve">  `photo` LONGBLOB NULL DEFAULT NULL,</w:t>
      </w:r>
      <w:r>
        <w:rPr>
          <w:rFonts w:cs="Times New Roman"/>
          <w:color w:val="1C1C1C"/>
          <w:sz w:val="20"/>
          <w:szCs w:val="20"/>
        </w:rPr>
        <w:br/>
        <w:t xml:space="preserve">  `description` LONGTEXT NULL DEFAULT NULL,</w:t>
      </w:r>
      <w:r>
        <w:rPr>
          <w:rFonts w:cs="Times New Roman"/>
          <w:color w:val="1C1C1C"/>
          <w:sz w:val="20"/>
          <w:szCs w:val="20"/>
        </w:rPr>
        <w:br/>
        <w:t xml:space="preserve">  `gen_id` INT NOT NULL,</w:t>
      </w:r>
      <w:r>
        <w:rPr>
          <w:rFonts w:cs="Times New Roman"/>
          <w:color w:val="1C1C1C"/>
          <w:sz w:val="20"/>
          <w:szCs w:val="20"/>
        </w:rPr>
        <w:br/>
        <w:t xml:space="preserve">  `cli_id` INT NOT NULL,</w:t>
      </w:r>
      <w:r>
        <w:rPr>
          <w:rFonts w:cs="Times New Roman"/>
          <w:color w:val="1C1C1C"/>
          <w:sz w:val="20"/>
          <w:szCs w:val="20"/>
        </w:rPr>
        <w:br/>
        <w:t xml:space="preserve">  `reg_id` INT NOT NULL,</w:t>
      </w:r>
      <w:r>
        <w:rPr>
          <w:rFonts w:cs="Times New Roman"/>
          <w:color w:val="1C1C1C"/>
          <w:sz w:val="20"/>
          <w:szCs w:val="20"/>
        </w:rPr>
        <w:br/>
        <w:t xml:space="preserve">  PRIMARY KEY (`pet_id`),</w:t>
      </w:r>
      <w:r>
        <w:rPr>
          <w:rFonts w:cs="Times New Roman"/>
          <w:color w:val="1C1C1C"/>
          <w:sz w:val="20"/>
          <w:szCs w:val="20"/>
        </w:rPr>
        <w:br/>
        <w:t xml:space="preserve">  INDEX `fk_pet_generique_idx` (`gen_id` ASC),</w:t>
      </w:r>
      <w:r>
        <w:rPr>
          <w:rFonts w:cs="Times New Roman"/>
          <w:color w:val="1C1C1C"/>
          <w:sz w:val="20"/>
          <w:szCs w:val="20"/>
        </w:rPr>
        <w:br/>
        <w:t xml:space="preserve">  INDEX `fk_pet_contacts1_idx` (`cli_id` ASC),</w:t>
      </w:r>
      <w:r>
        <w:rPr>
          <w:rFonts w:cs="Times New Roman"/>
          <w:color w:val="1C1C1C"/>
          <w:sz w:val="20"/>
          <w:szCs w:val="20"/>
        </w:rPr>
        <w:br/>
        <w:t xml:space="preserve">  INDEX `fk_pet_region1_idx` (`reg_id` ASC),</w:t>
      </w:r>
      <w:r>
        <w:rPr>
          <w:rFonts w:cs="Times New Roman"/>
          <w:color w:val="1C1C1C"/>
          <w:sz w:val="20"/>
          <w:szCs w:val="20"/>
        </w:rPr>
        <w:br/>
        <w:t xml:space="preserve">  CONSTRAINT `fk_pet_contacts1`</w:t>
      </w:r>
      <w:r>
        <w:rPr>
          <w:rFonts w:cs="Times New Roman"/>
          <w:color w:val="1C1C1C"/>
          <w:sz w:val="20"/>
          <w:szCs w:val="20"/>
        </w:rPr>
        <w:br/>
        <w:t xml:space="preserve">    FOREIGN KEY (`cli_id`)</w:t>
      </w:r>
      <w:r>
        <w:rPr>
          <w:rFonts w:cs="Times New Roman"/>
          <w:color w:val="1C1C1C"/>
          <w:sz w:val="20"/>
          <w:szCs w:val="20"/>
        </w:rPr>
        <w:br/>
        <w:t xml:space="preserve">    REFERENCES `petgame`.`contacts` (`cli_id`)</w:t>
      </w:r>
      <w:r>
        <w:rPr>
          <w:rFonts w:cs="Times New Roman"/>
          <w:color w:val="1C1C1C"/>
          <w:sz w:val="20"/>
          <w:szCs w:val="20"/>
        </w:rPr>
        <w:br/>
        <w:t xml:space="preserve">    ON DELETE NO ACTION</w:t>
      </w:r>
      <w:r>
        <w:rPr>
          <w:rFonts w:cs="Times New Roman"/>
          <w:color w:val="1C1C1C"/>
          <w:sz w:val="20"/>
          <w:szCs w:val="20"/>
        </w:rPr>
        <w:br/>
        <w:t xml:space="preserve">    ON UPDATE NO ACTION,</w:t>
      </w:r>
      <w:r>
        <w:rPr>
          <w:rFonts w:cs="Times New Roman"/>
          <w:color w:val="1C1C1C"/>
          <w:sz w:val="20"/>
          <w:szCs w:val="20"/>
        </w:rPr>
        <w:br/>
        <w:t xml:space="preserve">  CONSTRAINT `fk_pet_generique`</w:t>
      </w:r>
      <w:r>
        <w:rPr>
          <w:rFonts w:cs="Times New Roman"/>
          <w:color w:val="1C1C1C"/>
          <w:sz w:val="20"/>
          <w:szCs w:val="20"/>
        </w:rPr>
        <w:br/>
        <w:t xml:space="preserve">    FOREIGN KEY (`gen_id`)</w:t>
      </w:r>
      <w:r>
        <w:rPr>
          <w:rFonts w:cs="Times New Roman"/>
          <w:color w:val="1C1C1C"/>
          <w:sz w:val="20"/>
          <w:szCs w:val="20"/>
        </w:rPr>
        <w:br/>
        <w:t xml:space="preserve">    REFERENCES `petgame`.`generique` (`gen_id`)</w:t>
      </w:r>
      <w:r>
        <w:rPr>
          <w:rFonts w:cs="Times New Roman"/>
          <w:color w:val="1C1C1C"/>
          <w:sz w:val="20"/>
          <w:szCs w:val="20"/>
        </w:rPr>
        <w:br/>
        <w:t xml:space="preserve">    ON DELETE NO ACTION</w:t>
      </w:r>
      <w:r>
        <w:rPr>
          <w:rFonts w:cs="Times New Roman"/>
          <w:color w:val="1C1C1C"/>
          <w:sz w:val="20"/>
          <w:szCs w:val="20"/>
        </w:rPr>
        <w:br/>
        <w:t xml:space="preserve">    ON UPDATE NO ACTION,</w:t>
      </w:r>
      <w:r>
        <w:rPr>
          <w:rFonts w:cs="Times New Roman"/>
          <w:color w:val="1C1C1C"/>
          <w:sz w:val="20"/>
          <w:szCs w:val="20"/>
        </w:rPr>
        <w:br/>
        <w:t xml:space="preserve">  CONSTRAINT `fk_pet_region1`</w:t>
      </w:r>
      <w:r>
        <w:rPr>
          <w:rFonts w:cs="Times New Roman"/>
          <w:color w:val="1C1C1C"/>
          <w:sz w:val="20"/>
          <w:szCs w:val="20"/>
        </w:rPr>
        <w:br/>
        <w:t xml:space="preserve">    FOREIGN KEY (`reg_id`)</w:t>
      </w:r>
      <w:r>
        <w:rPr>
          <w:rFonts w:cs="Times New Roman"/>
          <w:color w:val="1C1C1C"/>
          <w:sz w:val="20"/>
          <w:szCs w:val="20"/>
        </w:rPr>
        <w:br/>
        <w:t xml:space="preserve">    REFERENCES `petgame`.`region` (`reg_id`)</w:t>
      </w:r>
      <w:r>
        <w:rPr>
          <w:rFonts w:cs="Times New Roman"/>
          <w:color w:val="1C1C1C"/>
          <w:sz w:val="20"/>
          <w:szCs w:val="20"/>
        </w:rPr>
        <w:br/>
        <w:t xml:space="preserve">    ON DELETE NO ACTION</w:t>
      </w:r>
      <w:r>
        <w:rPr>
          <w:rFonts w:cs="Times New Roman"/>
          <w:color w:val="1C1C1C"/>
          <w:sz w:val="20"/>
          <w:szCs w:val="20"/>
        </w:rPr>
        <w:br/>
        <w:t xml:space="preserve">    ON UPDATE NO ACTION)</w:t>
      </w:r>
      <w:r>
        <w:rPr>
          <w:rFonts w:cs="Times New Roman"/>
          <w:color w:val="1C1C1C"/>
          <w:sz w:val="20"/>
          <w:szCs w:val="20"/>
        </w:rPr>
        <w:br/>
        <w:t>ENGINE = InnoDB</w:t>
      </w:r>
      <w:r>
        <w:rPr>
          <w:rFonts w:cs="Times New Roman"/>
          <w:color w:val="1C1C1C"/>
          <w:sz w:val="20"/>
          <w:szCs w:val="20"/>
        </w:rPr>
        <w:br/>
        <w:t>DEFAULT CHARACTER SET = utf8</w:t>
      </w:r>
      <w:r>
        <w:rPr>
          <w:rFonts w:cs="Times New Roman"/>
          <w:color w:val="1C1C1C"/>
          <w:sz w:val="20"/>
          <w:szCs w:val="20"/>
        </w:rPr>
        <w:br/>
        <w:t>COLLATE = utf8_general_ci</w:t>
      </w:r>
      <w:r>
        <w:rPr>
          <w:rFonts w:cs="Times New Roman"/>
          <w:color w:val="1C1C1C"/>
          <w:sz w:val="20"/>
          <w:szCs w:val="20"/>
        </w:rPr>
        <w:br/>
        <w:t>;</w:t>
      </w:r>
      <w:r>
        <w:rPr>
          <w:rFonts w:cs="Times New Roman"/>
          <w:color w:val="1C1C1C"/>
          <w:sz w:val="20"/>
          <w:szCs w:val="20"/>
        </w:rPr>
        <w:br/>
        <w:t>INSERT INTO `pet` (`pet_id`, `fname`,  `gen_id`, `cli_id`,  `race`, `gender`, `photo`,`description`, `reg_id`) VALUES</w:t>
      </w:r>
      <w:r>
        <w:rPr>
          <w:rFonts w:cs="Times New Roman"/>
          <w:color w:val="1C1C1C"/>
          <w:sz w:val="20"/>
          <w:szCs w:val="20"/>
        </w:rPr>
        <w:br/>
        <w:t>(1, 'Felix', '5', '1', 'Labrador', 'M', NULL, NULL, 4);</w:t>
      </w:r>
      <w:r>
        <w:rPr>
          <w:rFonts w:cs="Times New Roman"/>
          <w:color w:val="1C1C1C"/>
          <w:sz w:val="28"/>
          <w:szCs w:val="28"/>
        </w:rPr>
        <w:br/>
      </w:r>
      <w:r>
        <w:rPr>
          <w:rFonts w:cs="Times New Roman"/>
          <w:color w:val="1C1C1C"/>
          <w:sz w:val="28"/>
          <w:szCs w:val="28"/>
        </w:rPr>
        <w:br/>
      </w:r>
      <w:r>
        <w:rPr>
          <w:rFonts w:cs="Times New Roman"/>
          <w:color w:val="1C1C1C"/>
          <w:sz w:val="28"/>
          <w:szCs w:val="28"/>
        </w:rPr>
        <w:br/>
      </w:r>
    </w:p>
    <w:p w:rsidR="002D2501" w:rsidRDefault="00A30BF7">
      <w:pPr>
        <w:pStyle w:val="Standard"/>
        <w:pageBreakBefore/>
        <w:numPr>
          <w:ilvl w:val="0"/>
          <w:numId w:val="17"/>
        </w:numPr>
        <w:rPr>
          <w:rFonts w:cs="Times New Roman"/>
          <w:color w:val="1C1C1C"/>
          <w:sz w:val="36"/>
          <w:szCs w:val="36"/>
        </w:rPr>
      </w:pPr>
      <w:r>
        <w:rPr>
          <w:rFonts w:cs="Times New Roman"/>
          <w:color w:val="1C1C1C"/>
          <w:sz w:val="36"/>
          <w:szCs w:val="36"/>
        </w:rPr>
        <w:lastRenderedPageBreak/>
        <w:t>2.3. Développer les composants d’accès aux données</w:t>
      </w:r>
    </w:p>
    <w:p w:rsidR="002D2501" w:rsidRDefault="002D2501">
      <w:pPr>
        <w:pStyle w:val="Standard"/>
        <w:rPr>
          <w:rFonts w:cs="Times New Roman"/>
          <w:color w:val="1C1C1C"/>
          <w:sz w:val="36"/>
          <w:szCs w:val="36"/>
        </w:rPr>
      </w:pPr>
    </w:p>
    <w:p w:rsidR="002D2501" w:rsidRDefault="002D2501">
      <w:pPr>
        <w:pStyle w:val="Standard"/>
        <w:rPr>
          <w:rFonts w:cs="Times New Roman"/>
          <w:color w:val="1C1C1C"/>
          <w:sz w:val="36"/>
          <w:szCs w:val="36"/>
        </w:rPr>
      </w:pPr>
    </w:p>
    <w:p w:rsidR="002D2501" w:rsidRDefault="00A30BF7">
      <w:pPr>
        <w:pStyle w:val="Standard"/>
      </w:pPr>
      <w:r w:rsidRPr="00764F3C">
        <w:rPr>
          <w:rFonts w:cs="Times New Roman"/>
          <w:b/>
          <w:color w:val="1C1C1C"/>
          <w:sz w:val="28"/>
          <w:szCs w:val="28"/>
          <w:rPrChange w:id="558" w:author="Baobab Ingénierie" w:date="2020-06-16T16:15:00Z">
            <w:rPr>
              <w:rFonts w:cs="Times New Roman"/>
              <w:color w:val="1C1C1C"/>
              <w:sz w:val="28"/>
              <w:szCs w:val="28"/>
            </w:rPr>
          </w:rPrChange>
        </w:rPr>
        <w:t>PHP</w:t>
      </w:r>
      <w:r>
        <w:rPr>
          <w:rFonts w:cs="Times New Roman"/>
          <w:color w:val="1C1C1C"/>
          <w:sz w:val="28"/>
          <w:szCs w:val="28"/>
        </w:rPr>
        <w:t xml:space="preserve"> : </w:t>
      </w:r>
      <w:r>
        <w:rPr>
          <w:rStyle w:val="Definition"/>
          <w:color w:val="111111"/>
          <w:sz w:val="28"/>
          <w:szCs w:val="28"/>
          <w:lang/>
        </w:rPr>
        <w:t>PHP: Hypertext Preprocessor</w:t>
      </w:r>
      <w:r>
        <w:rPr>
          <w:color w:val="111111"/>
          <w:sz w:val="28"/>
          <w:szCs w:val="28"/>
        </w:rPr>
        <w:t>, plus connu sous son sigle </w:t>
      </w:r>
      <w:r>
        <w:rPr>
          <w:rStyle w:val="Definition"/>
          <w:color w:val="111111"/>
          <w:sz w:val="28"/>
          <w:szCs w:val="28"/>
        </w:rPr>
        <w:t>PHP</w:t>
      </w:r>
      <w:r>
        <w:rPr>
          <w:color w:val="111111"/>
          <w:sz w:val="28"/>
          <w:szCs w:val="28"/>
        </w:rPr>
        <w:t> (</w:t>
      </w:r>
      <w:r>
        <w:rPr>
          <w:color w:val="111111"/>
          <w:sz w:val="28"/>
          <w:szCs w:val="28"/>
          <w:shd w:val="clear" w:color="auto" w:fill="FFFFFF"/>
        </w:rPr>
        <w:t>sigle auto-référentiel</w:t>
      </w:r>
      <w:r>
        <w:rPr>
          <w:color w:val="111111"/>
          <w:sz w:val="28"/>
          <w:szCs w:val="28"/>
        </w:rPr>
        <w:t>), est un </w:t>
      </w:r>
      <w:r>
        <w:rPr>
          <w:color w:val="111111"/>
          <w:sz w:val="28"/>
          <w:szCs w:val="28"/>
          <w:shd w:val="clear" w:color="auto" w:fill="FFFFFF"/>
        </w:rPr>
        <w:t>langage de programmation</w:t>
      </w:r>
      <w:r>
        <w:rPr>
          <w:color w:val="111111"/>
          <w:sz w:val="28"/>
          <w:szCs w:val="28"/>
        </w:rPr>
        <w:t> </w:t>
      </w:r>
      <w:r>
        <w:rPr>
          <w:color w:val="111111"/>
          <w:sz w:val="28"/>
          <w:szCs w:val="28"/>
          <w:shd w:val="clear" w:color="auto" w:fill="FFFFFF"/>
        </w:rPr>
        <w:t>libre</w:t>
      </w:r>
      <w:r>
        <w:rPr>
          <w:color w:val="111111"/>
          <w:sz w:val="28"/>
          <w:szCs w:val="28"/>
        </w:rPr>
        <w:t>, principalement utilisé pour produire des </w:t>
      </w:r>
      <w:r>
        <w:rPr>
          <w:color w:val="111111"/>
          <w:sz w:val="28"/>
          <w:szCs w:val="28"/>
          <w:shd w:val="clear" w:color="auto" w:fill="FFFFFF"/>
        </w:rPr>
        <w:t>pages Web dynamiques</w:t>
      </w:r>
      <w:r>
        <w:rPr>
          <w:color w:val="111111"/>
          <w:sz w:val="28"/>
          <w:szCs w:val="28"/>
        </w:rPr>
        <w:t> via un </w:t>
      </w:r>
      <w:r>
        <w:rPr>
          <w:color w:val="111111"/>
          <w:sz w:val="28"/>
          <w:szCs w:val="28"/>
          <w:shd w:val="clear" w:color="auto" w:fill="FFFFFF"/>
        </w:rPr>
        <w:t>serveur HTTP</w:t>
      </w:r>
      <w:r>
        <w:rPr>
          <w:color w:val="111111"/>
          <w:sz w:val="28"/>
          <w:szCs w:val="28"/>
        </w:rPr>
        <w:t>, mais pouvant également fonctionner comme n'importe quel </w:t>
      </w:r>
      <w:r>
        <w:rPr>
          <w:color w:val="111111"/>
          <w:sz w:val="28"/>
          <w:szCs w:val="28"/>
          <w:shd w:val="clear" w:color="auto" w:fill="FFFFFF"/>
        </w:rPr>
        <w:t>langage interprété</w:t>
      </w:r>
      <w:r>
        <w:rPr>
          <w:color w:val="111111"/>
          <w:sz w:val="28"/>
          <w:szCs w:val="28"/>
        </w:rPr>
        <w:t> de façon locale. PHP est un </w:t>
      </w:r>
      <w:r>
        <w:rPr>
          <w:color w:val="111111"/>
          <w:sz w:val="28"/>
          <w:szCs w:val="28"/>
          <w:shd w:val="clear" w:color="auto" w:fill="FFFFFF"/>
        </w:rPr>
        <w:t>langage impératif</w:t>
      </w:r>
      <w:r>
        <w:rPr>
          <w:color w:val="111111"/>
          <w:sz w:val="28"/>
          <w:szCs w:val="28"/>
        </w:rPr>
        <w:t> </w:t>
      </w:r>
      <w:r>
        <w:rPr>
          <w:color w:val="111111"/>
          <w:sz w:val="28"/>
          <w:szCs w:val="28"/>
          <w:shd w:val="clear" w:color="auto" w:fill="FFFFFF"/>
        </w:rPr>
        <w:t>orienté objet</w:t>
      </w:r>
      <w:r>
        <w:rPr>
          <w:color w:val="111111"/>
          <w:sz w:val="28"/>
          <w:szCs w:val="28"/>
        </w:rPr>
        <w:t>.</w:t>
      </w:r>
    </w:p>
    <w:p w:rsidR="002D2501" w:rsidRDefault="002D2501">
      <w:pPr>
        <w:pStyle w:val="Standard"/>
        <w:rPr>
          <w:rFonts w:cs="Times New Roman"/>
          <w:color w:val="111111"/>
          <w:sz w:val="28"/>
          <w:szCs w:val="28"/>
        </w:rPr>
      </w:pPr>
    </w:p>
    <w:p w:rsidR="002D2501" w:rsidRDefault="00A30BF7">
      <w:pPr>
        <w:pStyle w:val="Standard"/>
        <w:rPr>
          <w:rFonts w:cs="Times New Roman"/>
          <w:color w:val="111111"/>
          <w:sz w:val="28"/>
          <w:szCs w:val="28"/>
        </w:rPr>
      </w:pPr>
      <w:r>
        <w:rPr>
          <w:rFonts w:cs="Times New Roman"/>
          <w:color w:val="111111"/>
          <w:sz w:val="28"/>
          <w:szCs w:val="28"/>
        </w:rPr>
        <w:t xml:space="preserve">Après avoir mis en place ma base de données </w:t>
      </w:r>
      <w:del w:id="559" w:author="Baobab Ingénierie" w:date="2020-06-16T16:15:00Z">
        <w:r w:rsidDel="00764F3C">
          <w:rPr>
            <w:rFonts w:cs="Times New Roman"/>
            <w:color w:val="111111"/>
            <w:sz w:val="28"/>
            <w:szCs w:val="28"/>
          </w:rPr>
          <w:delText xml:space="preserve">dans </w:delText>
        </w:r>
      </w:del>
      <w:ins w:id="560" w:author="Baobab Ingénierie" w:date="2020-06-16T16:15:00Z">
        <w:r w:rsidR="00764F3C">
          <w:rPr>
            <w:rFonts w:cs="Times New Roman"/>
            <w:color w:val="111111"/>
            <w:sz w:val="28"/>
            <w:szCs w:val="28"/>
          </w:rPr>
          <w:t>sur</w:t>
        </w:r>
        <w:r w:rsidR="00764F3C">
          <w:rPr>
            <w:rFonts w:cs="Times New Roman"/>
            <w:color w:val="111111"/>
            <w:sz w:val="28"/>
            <w:szCs w:val="28"/>
          </w:rPr>
          <w:t xml:space="preserve"> </w:t>
        </w:r>
      </w:ins>
      <w:r>
        <w:rPr>
          <w:rFonts w:cs="Times New Roman"/>
          <w:color w:val="111111"/>
          <w:sz w:val="28"/>
          <w:szCs w:val="28"/>
        </w:rPr>
        <w:t xml:space="preserve">le serveur j'ai </w:t>
      </w:r>
      <w:del w:id="561" w:author="Baobab Ingénierie" w:date="2020-06-16T16:15:00Z">
        <w:r w:rsidDel="00764F3C">
          <w:rPr>
            <w:rFonts w:cs="Times New Roman"/>
            <w:color w:val="111111"/>
            <w:sz w:val="28"/>
            <w:szCs w:val="28"/>
          </w:rPr>
          <w:delText>obtenu la possibilité de</w:delText>
        </w:r>
      </w:del>
      <w:ins w:id="562" w:author="Baobab Ingénierie" w:date="2020-06-16T16:15:00Z">
        <w:r w:rsidR="00764F3C">
          <w:rPr>
            <w:rFonts w:cs="Times New Roman"/>
            <w:color w:val="111111"/>
            <w:sz w:val="28"/>
            <w:szCs w:val="28"/>
          </w:rPr>
          <w:t>pu</w:t>
        </w:r>
      </w:ins>
      <w:r>
        <w:rPr>
          <w:rFonts w:cs="Times New Roman"/>
          <w:color w:val="111111"/>
          <w:sz w:val="28"/>
          <w:szCs w:val="28"/>
        </w:rPr>
        <w:t xml:space="preserve"> l'utiliser dans mes scripts PHP</w:t>
      </w:r>
      <w:del w:id="563" w:author="Baobab Ingénierie" w:date="2020-06-16T16:15:00Z">
        <w:r w:rsidDel="00764F3C">
          <w:rPr>
            <w:rFonts w:cs="Times New Roman"/>
            <w:color w:val="111111"/>
            <w:sz w:val="28"/>
            <w:szCs w:val="28"/>
          </w:rPr>
          <w:delText xml:space="preserve">, </w:delText>
        </w:r>
      </w:del>
      <w:ins w:id="564" w:author="Baobab Ingénierie" w:date="2020-06-16T16:15:00Z">
        <w:r w:rsidR="00764F3C">
          <w:rPr>
            <w:rFonts w:cs="Times New Roman"/>
            <w:color w:val="111111"/>
            <w:sz w:val="28"/>
            <w:szCs w:val="28"/>
          </w:rPr>
          <w:t>.</w:t>
        </w:r>
        <w:r w:rsidR="00764F3C">
          <w:rPr>
            <w:rFonts w:cs="Times New Roman"/>
            <w:color w:val="111111"/>
            <w:sz w:val="28"/>
            <w:szCs w:val="28"/>
          </w:rPr>
          <w:t xml:space="preserve"> </w:t>
        </w:r>
      </w:ins>
      <w:r w:rsidR="00764F3C">
        <w:rPr>
          <w:rFonts w:cs="Times New Roman"/>
          <w:color w:val="111111"/>
          <w:sz w:val="28"/>
          <w:szCs w:val="28"/>
        </w:rPr>
        <w:t xml:space="preserve">Pour </w:t>
      </w:r>
      <w:r>
        <w:rPr>
          <w:rFonts w:cs="Times New Roman"/>
          <w:color w:val="111111"/>
          <w:sz w:val="28"/>
          <w:szCs w:val="28"/>
        </w:rPr>
        <w:t xml:space="preserve">commencer je me suis </w:t>
      </w:r>
      <w:del w:id="565" w:author="Baobab Ingénierie" w:date="2020-06-16T16:15:00Z">
        <w:r w:rsidDel="00764F3C">
          <w:rPr>
            <w:rFonts w:cs="Times New Roman"/>
            <w:color w:val="111111"/>
            <w:sz w:val="28"/>
            <w:szCs w:val="28"/>
          </w:rPr>
          <w:delText xml:space="preserve">connecter </w:delText>
        </w:r>
      </w:del>
      <w:ins w:id="566" w:author="Baobab Ingénierie" w:date="2020-06-16T16:15:00Z">
        <w:r w:rsidR="00764F3C">
          <w:rPr>
            <w:rFonts w:cs="Times New Roman"/>
            <w:color w:val="111111"/>
            <w:sz w:val="28"/>
            <w:szCs w:val="28"/>
          </w:rPr>
          <w:t>connect</w:t>
        </w:r>
        <w:r w:rsidR="00764F3C">
          <w:rPr>
            <w:rFonts w:cs="Times New Roman"/>
            <w:color w:val="111111"/>
            <w:sz w:val="28"/>
            <w:szCs w:val="28"/>
          </w:rPr>
          <w:t>é</w:t>
        </w:r>
        <w:r w:rsidR="00764F3C">
          <w:rPr>
            <w:rFonts w:cs="Times New Roman"/>
            <w:color w:val="111111"/>
            <w:sz w:val="28"/>
            <w:szCs w:val="28"/>
          </w:rPr>
          <w:t xml:space="preserve"> </w:t>
        </w:r>
      </w:ins>
      <w:r>
        <w:rPr>
          <w:rFonts w:cs="Times New Roman"/>
          <w:color w:val="111111"/>
          <w:sz w:val="28"/>
          <w:szCs w:val="28"/>
        </w:rPr>
        <w:t>à celle-ci en utilisant l'objet new PDO qui permet de se connecter à une base de données donc j'ai pu rentrer les coordonnées de l'hôte</w:t>
      </w:r>
      <w:ins w:id="567" w:author="Baobab Ingénierie" w:date="2020-06-16T16:15:00Z">
        <w:r w:rsidR="00764F3C">
          <w:rPr>
            <w:rFonts w:cs="Times New Roman"/>
            <w:color w:val="111111"/>
            <w:sz w:val="28"/>
            <w:szCs w:val="28"/>
          </w:rPr>
          <w:t>,</w:t>
        </w:r>
      </w:ins>
      <w:r>
        <w:rPr>
          <w:rFonts w:cs="Times New Roman"/>
          <w:color w:val="111111"/>
          <w:sz w:val="28"/>
          <w:szCs w:val="28"/>
        </w:rPr>
        <w:t xml:space="preserve"> du nom de la BDD</w:t>
      </w:r>
      <w:ins w:id="568" w:author="Baobab Ingénierie" w:date="2020-06-16T16:15:00Z">
        <w:r w:rsidR="00764F3C">
          <w:rPr>
            <w:rFonts w:cs="Times New Roman"/>
            <w:color w:val="111111"/>
            <w:sz w:val="28"/>
            <w:szCs w:val="28"/>
          </w:rPr>
          <w:t>,</w:t>
        </w:r>
      </w:ins>
      <w:r>
        <w:rPr>
          <w:rFonts w:cs="Times New Roman"/>
          <w:color w:val="111111"/>
          <w:sz w:val="28"/>
          <w:szCs w:val="28"/>
        </w:rPr>
        <w:t xml:space="preserve"> le caractère utilisé et l'identifiant et mot de passe de mon environnement après ça je pouvais faire appel à toutes les tables de la BDD petgame comme bon me semblait.</w:t>
      </w:r>
    </w:p>
    <w:p w:rsidR="002D2501" w:rsidRDefault="00A30BF7">
      <w:pPr>
        <w:pStyle w:val="Standard"/>
        <w:rPr>
          <w:rFonts w:cs="Times New Roman"/>
          <w:color w:val="111111"/>
          <w:sz w:val="20"/>
          <w:szCs w:val="20"/>
        </w:rPr>
      </w:pPr>
      <w:r>
        <w:rPr>
          <w:rFonts w:cs="Times New Roman"/>
          <w:color w:val="111111"/>
          <w:sz w:val="20"/>
          <w:szCs w:val="20"/>
        </w:rPr>
        <w:t>&lt;?php</w:t>
      </w:r>
    </w:p>
    <w:p w:rsidR="002D2501" w:rsidRDefault="00A30BF7">
      <w:pPr>
        <w:pStyle w:val="Standard"/>
        <w:rPr>
          <w:rFonts w:cs="Times New Roman"/>
          <w:color w:val="111111"/>
          <w:sz w:val="20"/>
          <w:szCs w:val="20"/>
        </w:rPr>
      </w:pPr>
      <w:r>
        <w:rPr>
          <w:rFonts w:cs="Times New Roman"/>
          <w:color w:val="111111"/>
          <w:sz w:val="20"/>
          <w:szCs w:val="20"/>
        </w:rPr>
        <w:t>try{</w:t>
      </w:r>
    </w:p>
    <w:p w:rsidR="002D2501" w:rsidRDefault="00A30BF7">
      <w:pPr>
        <w:pStyle w:val="Standard"/>
        <w:rPr>
          <w:rFonts w:cs="Times New Roman"/>
          <w:color w:val="111111"/>
          <w:sz w:val="20"/>
          <w:szCs w:val="20"/>
        </w:rPr>
      </w:pPr>
      <w:r>
        <w:rPr>
          <w:rFonts w:cs="Times New Roman"/>
          <w:color w:val="111111"/>
          <w:sz w:val="20"/>
          <w:szCs w:val="20"/>
        </w:rPr>
        <w:t xml:space="preserve">      $conn = new PDO(</w:t>
      </w:r>
    </w:p>
    <w:p w:rsidR="002D2501" w:rsidRDefault="00A30BF7">
      <w:pPr>
        <w:pStyle w:val="Standard"/>
        <w:rPr>
          <w:rFonts w:cs="Times New Roman"/>
          <w:color w:val="111111"/>
          <w:sz w:val="20"/>
          <w:szCs w:val="20"/>
        </w:rPr>
      </w:pPr>
      <w:r>
        <w:rPr>
          <w:rFonts w:cs="Times New Roman"/>
          <w:color w:val="111111"/>
          <w:sz w:val="20"/>
          <w:szCs w:val="20"/>
        </w:rPr>
        <w:t xml:space="preserve">        'mysql:host=localhost;dbname=petgame;charset=utf8',</w:t>
      </w:r>
    </w:p>
    <w:p w:rsidR="002D2501" w:rsidRDefault="00A30BF7">
      <w:pPr>
        <w:pStyle w:val="Standard"/>
        <w:rPr>
          <w:rFonts w:cs="Times New Roman"/>
          <w:color w:val="111111"/>
          <w:sz w:val="20"/>
          <w:szCs w:val="20"/>
        </w:rPr>
      </w:pPr>
      <w:r>
        <w:rPr>
          <w:rFonts w:cs="Times New Roman"/>
          <w:color w:val="111111"/>
          <w:sz w:val="20"/>
          <w:szCs w:val="20"/>
        </w:rPr>
        <w:t xml:space="preserve">        'root',</w:t>
      </w:r>
    </w:p>
    <w:p w:rsidR="002D2501" w:rsidRDefault="00A30BF7">
      <w:pPr>
        <w:pStyle w:val="Standard"/>
        <w:rPr>
          <w:rFonts w:cs="Times New Roman"/>
          <w:color w:val="111111"/>
          <w:sz w:val="20"/>
          <w:szCs w:val="20"/>
        </w:rPr>
      </w:pPr>
      <w:r>
        <w:rPr>
          <w:rFonts w:cs="Times New Roman"/>
          <w:color w:val="111111"/>
          <w:sz w:val="20"/>
          <w:szCs w:val="20"/>
        </w:rPr>
        <w:t xml:space="preserve">        ''</w:t>
      </w:r>
    </w:p>
    <w:p w:rsidR="002D2501" w:rsidRDefault="00A30BF7">
      <w:pPr>
        <w:pStyle w:val="Standard"/>
        <w:rPr>
          <w:rFonts w:cs="Times New Roman"/>
          <w:color w:val="111111"/>
          <w:sz w:val="20"/>
          <w:szCs w:val="20"/>
        </w:rPr>
      </w:pPr>
      <w:r>
        <w:rPr>
          <w:rFonts w:cs="Times New Roman"/>
          <w:color w:val="111111"/>
          <w:sz w:val="20"/>
          <w:szCs w:val="20"/>
        </w:rPr>
        <w:t xml:space="preserve">      );</w:t>
      </w:r>
    </w:p>
    <w:p w:rsidR="002D2501" w:rsidRDefault="00A30BF7">
      <w:pPr>
        <w:pStyle w:val="Standard"/>
        <w:rPr>
          <w:rFonts w:cs="Times New Roman"/>
          <w:color w:val="111111"/>
          <w:sz w:val="20"/>
          <w:szCs w:val="20"/>
        </w:rPr>
      </w:pPr>
      <w:r>
        <w:rPr>
          <w:rFonts w:cs="Times New Roman"/>
          <w:color w:val="111111"/>
          <w:sz w:val="20"/>
          <w:szCs w:val="20"/>
        </w:rPr>
        <w:t xml:space="preserve">      $conn-&gt;setAttribute(PDO::ATTR_ERRMODE, PDO::ERRMODE_EXCEPTION);</w:t>
      </w:r>
    </w:p>
    <w:p w:rsidR="002D2501" w:rsidRDefault="00A30BF7">
      <w:pPr>
        <w:pStyle w:val="Standard"/>
        <w:rPr>
          <w:rFonts w:cs="Times New Roman"/>
          <w:color w:val="111111"/>
          <w:sz w:val="20"/>
          <w:szCs w:val="20"/>
        </w:rPr>
      </w:pPr>
      <w:r>
        <w:rPr>
          <w:rFonts w:cs="Times New Roman"/>
          <w:color w:val="111111"/>
          <w:sz w:val="20"/>
          <w:szCs w:val="20"/>
        </w:rPr>
        <w:t xml:space="preserve">      $conn-&gt;setAttribute(PDO::ATTR_DEFAULT_FETCH_MODE, PDO::FETCH_ASSOC);</w:t>
      </w:r>
    </w:p>
    <w:p w:rsidR="002D2501" w:rsidRDefault="00A30BF7">
      <w:pPr>
        <w:pStyle w:val="Standard"/>
        <w:rPr>
          <w:rFonts w:cs="Times New Roman"/>
          <w:color w:val="111111"/>
          <w:sz w:val="20"/>
          <w:szCs w:val="20"/>
        </w:rPr>
      </w:pPr>
      <w:r>
        <w:rPr>
          <w:rFonts w:cs="Times New Roman"/>
          <w:color w:val="111111"/>
          <w:sz w:val="20"/>
          <w:szCs w:val="20"/>
        </w:rPr>
        <w:t xml:space="preserve">    }catch(PDOException $err){</w:t>
      </w:r>
    </w:p>
    <w:p w:rsidR="002D2501" w:rsidRDefault="00A30BF7">
      <w:pPr>
        <w:pStyle w:val="Standard"/>
        <w:rPr>
          <w:rFonts w:cs="Times New Roman"/>
          <w:color w:val="111111"/>
          <w:sz w:val="20"/>
          <w:szCs w:val="20"/>
        </w:rPr>
      </w:pPr>
      <w:r>
        <w:rPr>
          <w:rFonts w:cs="Times New Roman"/>
          <w:color w:val="111111"/>
          <w:sz w:val="20"/>
          <w:szCs w:val="20"/>
        </w:rPr>
        <w:t xml:space="preserve">      echo '&lt;p class="alert alert-danger"&gt;'.$err-&gt;getMessage();</w:t>
      </w:r>
    </w:p>
    <w:p w:rsidR="002D2501" w:rsidRDefault="00A30BF7">
      <w:pPr>
        <w:pStyle w:val="Standard"/>
        <w:rPr>
          <w:rFonts w:cs="Times New Roman"/>
          <w:color w:val="111111"/>
          <w:sz w:val="20"/>
          <w:szCs w:val="20"/>
        </w:rPr>
      </w:pPr>
      <w:r>
        <w:rPr>
          <w:rFonts w:cs="Times New Roman"/>
          <w:color w:val="111111"/>
          <w:sz w:val="20"/>
          <w:szCs w:val="20"/>
        </w:rPr>
        <w:t xml:space="preserve">    }</w:t>
      </w:r>
    </w:p>
    <w:p w:rsidR="002D2501" w:rsidRDefault="00A30BF7">
      <w:pPr>
        <w:pStyle w:val="Standard"/>
        <w:rPr>
          <w:rFonts w:cs="Times New Roman"/>
          <w:color w:val="111111"/>
          <w:sz w:val="20"/>
          <w:szCs w:val="20"/>
        </w:rPr>
      </w:pPr>
      <w:r>
        <w:rPr>
          <w:rFonts w:cs="Times New Roman"/>
          <w:color w:val="111111"/>
          <w:sz w:val="20"/>
          <w:szCs w:val="20"/>
        </w:rPr>
        <w:t>?&gt;</w:t>
      </w:r>
    </w:p>
    <w:p w:rsidR="002D2501" w:rsidRDefault="002D2501">
      <w:pPr>
        <w:pStyle w:val="Standard"/>
        <w:rPr>
          <w:rFonts w:cs="Times New Roman"/>
          <w:color w:val="111111"/>
          <w:sz w:val="28"/>
          <w:szCs w:val="28"/>
        </w:rPr>
      </w:pPr>
    </w:p>
    <w:p w:rsidR="00764F3C" w:rsidRDefault="00764F3C">
      <w:pPr>
        <w:pStyle w:val="Standard"/>
        <w:rPr>
          <w:ins w:id="569" w:author="Baobab Ingénierie" w:date="2020-06-16T16:17:00Z"/>
          <w:rFonts w:cs="Times New Roman"/>
          <w:color w:val="111111"/>
          <w:sz w:val="28"/>
          <w:szCs w:val="28"/>
        </w:rPr>
      </w:pPr>
      <w:ins w:id="570" w:author="Baobab Ingénierie" w:date="2020-06-16T16:16:00Z">
        <w:r>
          <w:rPr>
            <w:rFonts w:cs="Times New Roman"/>
            <w:color w:val="111111"/>
            <w:sz w:val="28"/>
            <w:szCs w:val="28"/>
          </w:rPr>
          <w:t xml:space="preserve">Une fois connecté </w:t>
        </w:r>
      </w:ins>
      <w:del w:id="571" w:author="Baobab Ingénierie" w:date="2020-06-16T16:16:00Z">
        <w:r w:rsidR="00A30BF7" w:rsidDel="00764F3C">
          <w:rPr>
            <w:rFonts w:cs="Times New Roman"/>
            <w:color w:val="111111"/>
            <w:sz w:val="28"/>
            <w:szCs w:val="28"/>
          </w:rPr>
          <w:delText xml:space="preserve">Donc après la connexion </w:delText>
        </w:r>
      </w:del>
      <w:r w:rsidR="00A30BF7">
        <w:rPr>
          <w:rFonts w:cs="Times New Roman"/>
          <w:color w:val="111111"/>
          <w:sz w:val="28"/>
          <w:szCs w:val="28"/>
        </w:rPr>
        <w:t>à la base de données</w:t>
      </w:r>
      <w:ins w:id="572" w:author="Baobab Ingénierie" w:date="2020-06-16T16:16:00Z">
        <w:r>
          <w:rPr>
            <w:rFonts w:cs="Times New Roman"/>
            <w:color w:val="111111"/>
            <w:sz w:val="28"/>
            <w:szCs w:val="28"/>
          </w:rPr>
          <w:t>,</w:t>
        </w:r>
      </w:ins>
      <w:r w:rsidR="00A30BF7">
        <w:rPr>
          <w:rFonts w:cs="Times New Roman"/>
          <w:color w:val="111111"/>
          <w:sz w:val="28"/>
          <w:szCs w:val="28"/>
        </w:rPr>
        <w:t xml:space="preserve"> j'ai cré</w:t>
      </w:r>
      <w:ins w:id="573" w:author="Baobab Ingénierie" w:date="2020-06-16T16:16:00Z">
        <w:r>
          <w:rPr>
            <w:rFonts w:cs="Times New Roman"/>
            <w:color w:val="111111"/>
            <w:sz w:val="28"/>
            <w:szCs w:val="28"/>
          </w:rPr>
          <w:t>é</w:t>
        </w:r>
      </w:ins>
      <w:del w:id="574" w:author="Baobab Ingénierie" w:date="2020-06-16T16:16:00Z">
        <w:r w:rsidR="00A30BF7" w:rsidDel="00764F3C">
          <w:rPr>
            <w:rFonts w:cs="Times New Roman"/>
            <w:color w:val="111111"/>
            <w:sz w:val="28"/>
            <w:szCs w:val="28"/>
          </w:rPr>
          <w:delText>e</w:delText>
        </w:r>
      </w:del>
      <w:r w:rsidR="00A30BF7">
        <w:rPr>
          <w:rFonts w:cs="Times New Roman"/>
          <w:color w:val="111111"/>
          <w:sz w:val="28"/>
          <w:szCs w:val="28"/>
        </w:rPr>
        <w:t xml:space="preserve"> un autre script qui </w:t>
      </w:r>
      <w:del w:id="575" w:author="Baobab Ingénierie" w:date="2020-06-16T16:16:00Z">
        <w:r w:rsidR="00A30BF7" w:rsidDel="00764F3C">
          <w:rPr>
            <w:rFonts w:cs="Times New Roman"/>
            <w:color w:val="111111"/>
            <w:sz w:val="28"/>
            <w:szCs w:val="28"/>
          </w:rPr>
          <w:delText xml:space="preserve">lui </w:delText>
        </w:r>
      </w:del>
      <w:r w:rsidR="00A30BF7">
        <w:rPr>
          <w:rFonts w:cs="Times New Roman"/>
          <w:color w:val="111111"/>
          <w:sz w:val="28"/>
          <w:szCs w:val="28"/>
        </w:rPr>
        <w:t>va gérer côté back-end l'inscription des adhérents si les valeurs ont bien été inséré</w:t>
      </w:r>
      <w:ins w:id="576" w:author="Baobab Ingénierie" w:date="2020-06-16T16:16:00Z">
        <w:r>
          <w:rPr>
            <w:rFonts w:cs="Times New Roman"/>
            <w:color w:val="111111"/>
            <w:sz w:val="28"/>
            <w:szCs w:val="28"/>
          </w:rPr>
          <w:t>e</w:t>
        </w:r>
      </w:ins>
      <w:r w:rsidR="00A30BF7">
        <w:rPr>
          <w:rFonts w:cs="Times New Roman"/>
          <w:color w:val="111111"/>
          <w:sz w:val="28"/>
          <w:szCs w:val="28"/>
        </w:rPr>
        <w:t xml:space="preserve">s par celui-ci et pour se faire j'ai </w:t>
      </w:r>
      <w:del w:id="577" w:author="Baobab Ingénierie" w:date="2020-06-16T16:16:00Z">
        <w:r w:rsidR="00A30BF7" w:rsidDel="00764F3C">
          <w:rPr>
            <w:rFonts w:cs="Times New Roman"/>
            <w:color w:val="111111"/>
            <w:sz w:val="28"/>
            <w:szCs w:val="28"/>
          </w:rPr>
          <w:delText xml:space="preserve">importer </w:delText>
        </w:r>
      </w:del>
      <w:ins w:id="578" w:author="Baobab Ingénierie" w:date="2020-06-16T16:16:00Z">
        <w:r>
          <w:rPr>
            <w:rFonts w:cs="Times New Roman"/>
            <w:color w:val="111111"/>
            <w:sz w:val="28"/>
            <w:szCs w:val="28"/>
          </w:rPr>
          <w:t>import</w:t>
        </w:r>
        <w:r>
          <w:rPr>
            <w:rFonts w:cs="Times New Roman"/>
            <w:color w:val="111111"/>
            <w:sz w:val="28"/>
            <w:szCs w:val="28"/>
          </w:rPr>
          <w:t>é</w:t>
        </w:r>
        <w:r>
          <w:rPr>
            <w:rFonts w:cs="Times New Roman"/>
            <w:color w:val="111111"/>
            <w:sz w:val="28"/>
            <w:szCs w:val="28"/>
          </w:rPr>
          <w:t xml:space="preserve"> </w:t>
        </w:r>
      </w:ins>
      <w:r w:rsidR="00A30BF7">
        <w:rPr>
          <w:rFonts w:cs="Times New Roman"/>
          <w:color w:val="111111"/>
          <w:sz w:val="28"/>
          <w:szCs w:val="28"/>
        </w:rPr>
        <w:t xml:space="preserve">la connexion à ma BDD dans mon script grâce à un include_once accompagné du nom du script et une fois cela fait j'ai pu faire une requête </w:t>
      </w:r>
      <w:r>
        <w:rPr>
          <w:rFonts w:cs="Times New Roman"/>
          <w:color w:val="111111"/>
          <w:sz w:val="28"/>
          <w:szCs w:val="28"/>
        </w:rPr>
        <w:t xml:space="preserve">SQL </w:t>
      </w:r>
      <w:r w:rsidR="00A30BF7">
        <w:rPr>
          <w:rFonts w:cs="Times New Roman"/>
          <w:color w:val="111111"/>
          <w:sz w:val="28"/>
          <w:szCs w:val="28"/>
        </w:rPr>
        <w:t>qui fera appel à la table contacts et regarder</w:t>
      </w:r>
      <w:ins w:id="579" w:author="Baobab Ingénierie" w:date="2020-06-16T16:17:00Z">
        <w:r>
          <w:rPr>
            <w:rFonts w:cs="Times New Roman"/>
            <w:color w:val="111111"/>
            <w:sz w:val="28"/>
            <w:szCs w:val="28"/>
          </w:rPr>
          <w:t>a</w:t>
        </w:r>
      </w:ins>
      <w:r w:rsidR="00A30BF7">
        <w:rPr>
          <w:rFonts w:cs="Times New Roman"/>
          <w:color w:val="111111"/>
          <w:sz w:val="28"/>
          <w:szCs w:val="28"/>
        </w:rPr>
        <w:t xml:space="preserve"> la colonne mail</w:t>
      </w:r>
      <w:ins w:id="580" w:author="Baobab Ingénierie" w:date="2020-06-16T16:17:00Z">
        <w:r>
          <w:rPr>
            <w:rFonts w:cs="Times New Roman"/>
            <w:color w:val="111111"/>
            <w:sz w:val="28"/>
            <w:szCs w:val="28"/>
          </w:rPr>
          <w:t>.</w:t>
        </w:r>
      </w:ins>
      <w:r w:rsidR="00A30BF7">
        <w:rPr>
          <w:rFonts w:cs="Times New Roman"/>
          <w:color w:val="111111"/>
          <w:sz w:val="28"/>
          <w:szCs w:val="28"/>
        </w:rPr>
        <w:t xml:space="preserve"> </w:t>
      </w:r>
    </w:p>
    <w:p w:rsidR="00764F3C" w:rsidRDefault="00764F3C">
      <w:pPr>
        <w:pStyle w:val="Standard"/>
        <w:rPr>
          <w:ins w:id="581" w:author="Baobab Ingénierie" w:date="2020-06-16T16:17:00Z"/>
          <w:rFonts w:cs="Times New Roman"/>
          <w:color w:val="111111"/>
          <w:sz w:val="28"/>
          <w:szCs w:val="28"/>
        </w:rPr>
      </w:pPr>
    </w:p>
    <w:p w:rsidR="00764F3C" w:rsidRDefault="00764F3C">
      <w:pPr>
        <w:pStyle w:val="Standard"/>
        <w:rPr>
          <w:ins w:id="582" w:author="Baobab Ingénierie" w:date="2020-06-16T16:17:00Z"/>
          <w:rFonts w:cs="Times New Roman"/>
          <w:color w:val="111111"/>
          <w:sz w:val="28"/>
          <w:szCs w:val="28"/>
        </w:rPr>
      </w:pPr>
      <w:r>
        <w:rPr>
          <w:rFonts w:cs="Times New Roman"/>
          <w:color w:val="111111"/>
          <w:sz w:val="28"/>
          <w:szCs w:val="28"/>
        </w:rPr>
        <w:t xml:space="preserve">Puis </w:t>
      </w:r>
      <w:r w:rsidR="00A30BF7">
        <w:rPr>
          <w:rFonts w:cs="Times New Roman"/>
          <w:color w:val="111111"/>
          <w:sz w:val="28"/>
          <w:szCs w:val="28"/>
        </w:rPr>
        <w:t>je mets en place des paramètres qui ramèneront le mail inséré par l'utilisateur et le mettre dans la base de données</w:t>
      </w:r>
      <w:ins w:id="583" w:author="Baobab Ingénierie" w:date="2020-06-16T16:17:00Z">
        <w:r>
          <w:rPr>
            <w:rFonts w:cs="Times New Roman"/>
            <w:color w:val="111111"/>
            <w:sz w:val="28"/>
            <w:szCs w:val="28"/>
          </w:rPr>
          <w:t>.</w:t>
        </w:r>
      </w:ins>
      <w:r w:rsidR="00A30BF7">
        <w:rPr>
          <w:rFonts w:cs="Times New Roman"/>
          <w:color w:val="111111"/>
          <w:sz w:val="28"/>
          <w:szCs w:val="28"/>
        </w:rPr>
        <w:t xml:space="preserve"> </w:t>
      </w:r>
      <w:r>
        <w:rPr>
          <w:rFonts w:cs="Times New Roman"/>
          <w:color w:val="111111"/>
          <w:sz w:val="28"/>
          <w:szCs w:val="28"/>
        </w:rPr>
        <w:t xml:space="preserve">Donc </w:t>
      </w:r>
      <w:r w:rsidR="00A30BF7">
        <w:rPr>
          <w:rFonts w:cs="Times New Roman"/>
          <w:color w:val="111111"/>
          <w:sz w:val="28"/>
          <w:szCs w:val="28"/>
        </w:rPr>
        <w:t xml:space="preserve">je prépare la requête avec la méthode prepare qui protège contre les injections de code </w:t>
      </w:r>
      <w:r>
        <w:rPr>
          <w:rFonts w:cs="Times New Roman"/>
          <w:color w:val="111111"/>
          <w:sz w:val="28"/>
          <w:szCs w:val="28"/>
        </w:rPr>
        <w:t>SQL</w:t>
      </w:r>
      <w:ins w:id="584" w:author="Baobab Ingénierie" w:date="2020-06-16T16:17:00Z">
        <w:r>
          <w:rPr>
            <w:rFonts w:cs="Times New Roman"/>
            <w:color w:val="111111"/>
            <w:sz w:val="28"/>
            <w:szCs w:val="28"/>
          </w:rPr>
          <w:t>,</w:t>
        </w:r>
      </w:ins>
      <w:r>
        <w:rPr>
          <w:rFonts w:cs="Times New Roman"/>
          <w:color w:val="111111"/>
          <w:sz w:val="28"/>
          <w:szCs w:val="28"/>
        </w:rPr>
        <w:t xml:space="preserve"> </w:t>
      </w:r>
      <w:r w:rsidR="00A30BF7">
        <w:rPr>
          <w:rFonts w:cs="Times New Roman"/>
          <w:color w:val="111111"/>
          <w:sz w:val="28"/>
          <w:szCs w:val="28"/>
        </w:rPr>
        <w:t xml:space="preserve">ensuite j’exécute la requête pour ramener les données. </w:t>
      </w:r>
    </w:p>
    <w:p w:rsidR="00764F3C" w:rsidRDefault="00764F3C">
      <w:pPr>
        <w:pStyle w:val="Standard"/>
        <w:rPr>
          <w:ins w:id="585" w:author="Baobab Ingénierie" w:date="2020-06-16T16:17:00Z"/>
          <w:rFonts w:cs="Times New Roman"/>
          <w:color w:val="111111"/>
          <w:sz w:val="28"/>
          <w:szCs w:val="28"/>
        </w:rPr>
      </w:pPr>
    </w:p>
    <w:p w:rsidR="00764F3C" w:rsidRDefault="00A30BF7">
      <w:pPr>
        <w:pStyle w:val="Standard"/>
        <w:rPr>
          <w:ins w:id="586" w:author="Baobab Ingénierie" w:date="2020-06-16T16:18:00Z"/>
          <w:rFonts w:cs="Times New Roman"/>
          <w:color w:val="111111"/>
          <w:sz w:val="28"/>
          <w:szCs w:val="28"/>
        </w:rPr>
      </w:pPr>
      <w:r>
        <w:rPr>
          <w:rFonts w:cs="Times New Roman"/>
          <w:color w:val="111111"/>
          <w:sz w:val="28"/>
          <w:szCs w:val="28"/>
        </w:rPr>
        <w:t>Avant l'insertion des données j’émets une condition qui dit que si dans la base de données il y a un doublon concernant la colonne mail que l'inscription ne se fasse pas autrement l'inscription sera autorisée</w:t>
      </w:r>
      <w:del w:id="587" w:author="Baobab Ingénierie" w:date="2020-06-16T16:18:00Z">
        <w:r w:rsidDel="00764F3C">
          <w:rPr>
            <w:rFonts w:cs="Times New Roman"/>
            <w:color w:val="111111"/>
            <w:sz w:val="28"/>
            <w:szCs w:val="28"/>
          </w:rPr>
          <w:delText>s</w:delText>
        </w:r>
      </w:del>
      <w:r>
        <w:rPr>
          <w:rFonts w:cs="Times New Roman"/>
          <w:color w:val="111111"/>
          <w:sz w:val="28"/>
          <w:szCs w:val="28"/>
        </w:rPr>
        <w:t xml:space="preserve"> et une fois les valeurs entrées on les protègent avec la méthode htmlspecialchars qui évite les injections </w:t>
      </w:r>
      <w:r w:rsidR="00764F3C">
        <w:rPr>
          <w:rFonts w:cs="Times New Roman"/>
          <w:color w:val="111111"/>
          <w:sz w:val="28"/>
          <w:szCs w:val="28"/>
        </w:rPr>
        <w:t xml:space="preserve">HTML </w:t>
      </w:r>
      <w:r>
        <w:rPr>
          <w:rFonts w:cs="Times New Roman"/>
          <w:color w:val="111111"/>
          <w:sz w:val="28"/>
          <w:szCs w:val="28"/>
        </w:rPr>
        <w:t xml:space="preserve">et </w:t>
      </w:r>
      <w:r w:rsidR="00764F3C">
        <w:rPr>
          <w:rFonts w:cs="Times New Roman"/>
          <w:color w:val="111111"/>
          <w:sz w:val="28"/>
          <w:szCs w:val="28"/>
        </w:rPr>
        <w:t>Javascript</w:t>
      </w:r>
      <w:r>
        <w:rPr>
          <w:rFonts w:cs="Times New Roman"/>
          <w:color w:val="111111"/>
          <w:sz w:val="28"/>
          <w:szCs w:val="28"/>
        </w:rPr>
        <w:t xml:space="preserve">. </w:t>
      </w:r>
    </w:p>
    <w:p w:rsidR="00764F3C" w:rsidRDefault="00764F3C">
      <w:pPr>
        <w:pStyle w:val="Standard"/>
        <w:rPr>
          <w:ins w:id="588" w:author="Baobab Ingénierie" w:date="2020-06-16T16:18:00Z"/>
          <w:rFonts w:cs="Times New Roman"/>
          <w:color w:val="111111"/>
          <w:sz w:val="28"/>
          <w:szCs w:val="28"/>
        </w:rPr>
      </w:pPr>
    </w:p>
    <w:p w:rsidR="002D2501" w:rsidRDefault="00A30BF7">
      <w:pPr>
        <w:pStyle w:val="Standard"/>
        <w:rPr>
          <w:ins w:id="589" w:author="Baobab Ingénierie" w:date="2020-06-16T16:18:00Z"/>
          <w:rFonts w:cs="Times New Roman"/>
          <w:color w:val="111111"/>
          <w:sz w:val="28"/>
          <w:szCs w:val="28"/>
        </w:rPr>
      </w:pPr>
      <w:r>
        <w:rPr>
          <w:rFonts w:cs="Times New Roman"/>
          <w:color w:val="111111"/>
          <w:sz w:val="28"/>
          <w:szCs w:val="28"/>
        </w:rPr>
        <w:t xml:space="preserve">Une fois tout ça fait sans problème l'utilisateur recevra un mail qui le rendra adhérent </w:t>
      </w:r>
      <w:r>
        <w:rPr>
          <w:rFonts w:cs="Times New Roman"/>
          <w:color w:val="111111"/>
          <w:sz w:val="28"/>
          <w:szCs w:val="28"/>
        </w:rPr>
        <w:lastRenderedPageBreak/>
        <w:t>au site.</w:t>
      </w:r>
    </w:p>
    <w:p w:rsidR="00764F3C" w:rsidRDefault="00764F3C">
      <w:pPr>
        <w:pStyle w:val="Standard"/>
        <w:rPr>
          <w:rFonts w:cs="Times New Roman"/>
          <w:color w:val="111111"/>
          <w:sz w:val="28"/>
          <w:szCs w:val="28"/>
        </w:rPr>
      </w:pPr>
    </w:p>
    <w:p w:rsidR="002D2501" w:rsidRDefault="00A30BF7">
      <w:pPr>
        <w:pStyle w:val="Standard"/>
        <w:rPr>
          <w:rFonts w:cs="Times New Roman"/>
          <w:color w:val="1C1C1C"/>
          <w:sz w:val="20"/>
          <w:szCs w:val="20"/>
        </w:rPr>
      </w:pPr>
      <w:r>
        <w:rPr>
          <w:rFonts w:cs="Times New Roman"/>
          <w:color w:val="1C1C1C"/>
          <w:sz w:val="20"/>
          <w:szCs w:val="20"/>
        </w:rPr>
        <w:t>&lt;?php</w:t>
      </w:r>
    </w:p>
    <w:p w:rsidR="002D2501" w:rsidRDefault="00A30BF7">
      <w:pPr>
        <w:pStyle w:val="Standard"/>
        <w:rPr>
          <w:rFonts w:cs="Times New Roman"/>
          <w:color w:val="1C1C1C"/>
          <w:sz w:val="20"/>
          <w:szCs w:val="20"/>
        </w:rPr>
      </w:pPr>
      <w:r>
        <w:rPr>
          <w:rFonts w:cs="Times New Roman"/>
          <w:color w:val="1C1C1C"/>
          <w:sz w:val="20"/>
          <w:szCs w:val="20"/>
        </w:rPr>
        <w:t>include_once 'db_connect.inc.php';</w:t>
      </w:r>
    </w:p>
    <w:p w:rsidR="002D2501" w:rsidRDefault="00A30BF7">
      <w:pPr>
        <w:pStyle w:val="Standard"/>
        <w:rPr>
          <w:rFonts w:cs="Times New Roman"/>
          <w:color w:val="1C1C1C"/>
          <w:sz w:val="20"/>
          <w:szCs w:val="20"/>
        </w:rPr>
      </w:pPr>
      <w:r>
        <w:rPr>
          <w:rFonts w:cs="Times New Roman"/>
          <w:color w:val="1C1C1C"/>
          <w:sz w:val="20"/>
          <w:szCs w:val="20"/>
        </w:rPr>
        <w:t>include_once 'fonctions.inc.php';</w:t>
      </w:r>
    </w:p>
    <w:p w:rsidR="002D2501" w:rsidRDefault="002D2501">
      <w:pPr>
        <w:pStyle w:val="Standard"/>
        <w:rPr>
          <w:rFonts w:cs="Times New Roman"/>
          <w:color w:val="1C1C1C"/>
          <w:sz w:val="20"/>
          <w:szCs w:val="20"/>
        </w:rPr>
      </w:pPr>
    </w:p>
    <w:p w:rsidR="002D2501" w:rsidRDefault="00A30BF7">
      <w:pPr>
        <w:pStyle w:val="Standard"/>
        <w:rPr>
          <w:rFonts w:cs="Times New Roman"/>
          <w:color w:val="1C1C1C"/>
          <w:sz w:val="20"/>
          <w:szCs w:val="20"/>
        </w:rPr>
      </w:pPr>
      <w:r>
        <w:rPr>
          <w:rFonts w:cs="Times New Roman"/>
          <w:color w:val="1C1C1C"/>
          <w:sz w:val="20"/>
          <w:szCs w:val="20"/>
        </w:rPr>
        <w:t>$sql = 'SELECT COUNT(*) AS Nb FROM contacts WHERE mail = ?';</w:t>
      </w:r>
    </w:p>
    <w:p w:rsidR="002D2501" w:rsidRDefault="00A30BF7">
      <w:pPr>
        <w:pStyle w:val="Standard"/>
        <w:rPr>
          <w:rFonts w:cs="Times New Roman"/>
          <w:color w:val="1C1C1C"/>
          <w:sz w:val="20"/>
          <w:szCs w:val="20"/>
        </w:rPr>
      </w:pPr>
      <w:r>
        <w:rPr>
          <w:rFonts w:cs="Times New Roman"/>
          <w:color w:val="1C1C1C"/>
          <w:sz w:val="20"/>
          <w:szCs w:val="20"/>
        </w:rPr>
        <w:t>$params = array($_POST['mail']);</w:t>
      </w:r>
    </w:p>
    <w:p w:rsidR="002D2501" w:rsidRDefault="00A30BF7">
      <w:pPr>
        <w:pStyle w:val="Standard"/>
        <w:rPr>
          <w:rFonts w:cs="Times New Roman"/>
          <w:color w:val="1C1C1C"/>
          <w:sz w:val="20"/>
          <w:szCs w:val="20"/>
        </w:rPr>
      </w:pPr>
      <w:r>
        <w:rPr>
          <w:rFonts w:cs="Times New Roman"/>
          <w:color w:val="1C1C1C"/>
          <w:sz w:val="20"/>
          <w:szCs w:val="20"/>
        </w:rPr>
        <w:t>$data = $conn-&gt;prepare($sql);</w:t>
      </w:r>
    </w:p>
    <w:p w:rsidR="002D2501" w:rsidRDefault="00A30BF7">
      <w:pPr>
        <w:pStyle w:val="Standard"/>
        <w:rPr>
          <w:rFonts w:cs="Times New Roman"/>
          <w:color w:val="1C1C1C"/>
          <w:sz w:val="20"/>
          <w:szCs w:val="20"/>
        </w:rPr>
      </w:pPr>
      <w:r>
        <w:rPr>
          <w:rFonts w:cs="Times New Roman"/>
          <w:color w:val="1C1C1C"/>
          <w:sz w:val="20"/>
          <w:szCs w:val="20"/>
        </w:rPr>
        <w:t>$data-&gt;execute($params);</w:t>
      </w:r>
    </w:p>
    <w:p w:rsidR="002D2501" w:rsidRDefault="00A30BF7">
      <w:pPr>
        <w:pStyle w:val="Standard"/>
        <w:rPr>
          <w:rFonts w:cs="Times New Roman"/>
          <w:color w:val="1C1C1C"/>
          <w:sz w:val="20"/>
          <w:szCs w:val="20"/>
        </w:rPr>
      </w:pPr>
      <w:r>
        <w:rPr>
          <w:rFonts w:cs="Times New Roman"/>
          <w:color w:val="1C1C1C"/>
          <w:sz w:val="20"/>
          <w:szCs w:val="20"/>
        </w:rPr>
        <w:t>$row = $data-&gt;fetch();</w:t>
      </w:r>
    </w:p>
    <w:p w:rsidR="002D2501" w:rsidRDefault="002D2501">
      <w:pPr>
        <w:pStyle w:val="Standard"/>
        <w:rPr>
          <w:rFonts w:cs="Times New Roman"/>
          <w:color w:val="1C1C1C"/>
          <w:sz w:val="20"/>
          <w:szCs w:val="20"/>
        </w:rPr>
      </w:pPr>
    </w:p>
    <w:p w:rsidR="002D2501" w:rsidRDefault="00A30BF7">
      <w:pPr>
        <w:pStyle w:val="Standard"/>
        <w:rPr>
          <w:rFonts w:cs="Times New Roman"/>
          <w:color w:val="1C1C1C"/>
          <w:sz w:val="20"/>
          <w:szCs w:val="20"/>
        </w:rPr>
      </w:pPr>
      <w:r>
        <w:rPr>
          <w:rFonts w:cs="Times New Roman"/>
          <w:color w:val="1C1C1C"/>
          <w:sz w:val="20"/>
          <w:szCs w:val="20"/>
        </w:rPr>
        <w:t>if((int) $row['Nb'] === 0){</w:t>
      </w:r>
    </w:p>
    <w:p w:rsidR="002D2501" w:rsidRDefault="00A30BF7">
      <w:pPr>
        <w:pStyle w:val="Standard"/>
        <w:rPr>
          <w:rFonts w:cs="Times New Roman"/>
          <w:color w:val="1C1C1C"/>
          <w:sz w:val="20"/>
          <w:szCs w:val="20"/>
        </w:rPr>
      </w:pPr>
      <w:r>
        <w:rPr>
          <w:rFonts w:cs="Times New Roman"/>
          <w:color w:val="1C1C1C"/>
          <w:sz w:val="20"/>
          <w:szCs w:val="20"/>
        </w:rPr>
        <w:tab/>
        <w:t>$sql = 'INSERT INTO contacts(fname, mail, phone dob, gender, type, pass, reg_id) VALUES(:fname, :mail, :dob, :gender, :type, :phone, :pass, :reg_id)';</w:t>
      </w:r>
    </w:p>
    <w:p w:rsidR="002D2501" w:rsidRDefault="00A30BF7">
      <w:pPr>
        <w:pStyle w:val="Standard"/>
        <w:rPr>
          <w:rFonts w:cs="Times New Roman"/>
          <w:color w:val="1C1C1C"/>
          <w:sz w:val="20"/>
          <w:szCs w:val="20"/>
        </w:rPr>
      </w:pPr>
      <w:r>
        <w:rPr>
          <w:rFonts w:cs="Times New Roman"/>
          <w:color w:val="1C1C1C"/>
          <w:sz w:val="20"/>
          <w:szCs w:val="20"/>
        </w:rPr>
        <w:tab/>
        <w:t>$data =$conn-&gt;prepare($sql);</w:t>
      </w:r>
    </w:p>
    <w:p w:rsidR="002D2501" w:rsidRDefault="00A30BF7">
      <w:pPr>
        <w:pStyle w:val="Standard"/>
        <w:rPr>
          <w:rFonts w:cs="Times New Roman"/>
          <w:color w:val="1C1C1C"/>
          <w:sz w:val="20"/>
          <w:szCs w:val="20"/>
        </w:rPr>
      </w:pPr>
      <w:r>
        <w:rPr>
          <w:rFonts w:cs="Times New Roman"/>
          <w:color w:val="1C1C1C"/>
          <w:sz w:val="20"/>
          <w:szCs w:val="20"/>
        </w:rPr>
        <w:tab/>
        <w:t>$pass = get_password(); //'basique';</w:t>
      </w:r>
    </w:p>
    <w:p w:rsidR="002D2501" w:rsidRDefault="00A30BF7">
      <w:pPr>
        <w:pStyle w:val="Standard"/>
        <w:rPr>
          <w:rFonts w:cs="Times New Roman"/>
          <w:color w:val="1C1C1C"/>
          <w:sz w:val="20"/>
          <w:szCs w:val="20"/>
        </w:rPr>
      </w:pPr>
      <w:r>
        <w:rPr>
          <w:rFonts w:cs="Times New Roman"/>
          <w:color w:val="1C1C1C"/>
          <w:sz w:val="20"/>
          <w:szCs w:val="20"/>
        </w:rPr>
        <w:tab/>
        <w:t>$hash = sha1(md5($pass).sha1($_POST['mail']));</w:t>
      </w:r>
    </w:p>
    <w:p w:rsidR="002D2501" w:rsidRDefault="00A30BF7">
      <w:pPr>
        <w:pStyle w:val="Standard"/>
        <w:rPr>
          <w:rFonts w:cs="Times New Roman"/>
          <w:color w:val="1C1C1C"/>
          <w:sz w:val="20"/>
          <w:szCs w:val="20"/>
        </w:rPr>
      </w:pPr>
      <w:r>
        <w:rPr>
          <w:rFonts w:cs="Times New Roman"/>
          <w:color w:val="1C1C1C"/>
          <w:sz w:val="20"/>
          <w:szCs w:val="20"/>
        </w:rPr>
        <w:tab/>
        <w:t>$params = array(</w:t>
      </w:r>
    </w:p>
    <w:p w:rsidR="002D2501" w:rsidRDefault="00A30BF7">
      <w:pPr>
        <w:pStyle w:val="Standard"/>
        <w:rPr>
          <w:rFonts w:cs="Times New Roman"/>
          <w:color w:val="1C1C1C"/>
          <w:sz w:val="20"/>
          <w:szCs w:val="20"/>
        </w:rPr>
      </w:pPr>
      <w:r>
        <w:rPr>
          <w:rFonts w:cs="Times New Roman"/>
          <w:color w:val="1C1C1C"/>
          <w:sz w:val="20"/>
          <w:szCs w:val="20"/>
        </w:rPr>
        <w:tab/>
      </w:r>
      <w:r>
        <w:rPr>
          <w:rFonts w:cs="Times New Roman"/>
          <w:color w:val="1C1C1C"/>
          <w:sz w:val="20"/>
          <w:szCs w:val="20"/>
        </w:rPr>
        <w:tab/>
        <w:t>':fname' =&gt; htmlspecialchars($_POST['fname']),</w:t>
      </w:r>
    </w:p>
    <w:p w:rsidR="002D2501" w:rsidRDefault="00A30BF7">
      <w:pPr>
        <w:pStyle w:val="Standard"/>
        <w:rPr>
          <w:rFonts w:cs="Times New Roman"/>
          <w:color w:val="1C1C1C"/>
          <w:sz w:val="20"/>
          <w:szCs w:val="20"/>
        </w:rPr>
      </w:pPr>
      <w:r>
        <w:rPr>
          <w:rFonts w:cs="Times New Roman"/>
          <w:color w:val="1C1C1C"/>
          <w:sz w:val="20"/>
          <w:szCs w:val="20"/>
        </w:rPr>
        <w:tab/>
      </w:r>
      <w:r>
        <w:rPr>
          <w:rFonts w:cs="Times New Roman"/>
          <w:color w:val="1C1C1C"/>
          <w:sz w:val="20"/>
          <w:szCs w:val="20"/>
        </w:rPr>
        <w:tab/>
        <w:t>':mail' =&gt; htmlspecialchars($_POST['mail']),</w:t>
      </w:r>
    </w:p>
    <w:p w:rsidR="002D2501" w:rsidRDefault="00A30BF7">
      <w:pPr>
        <w:pStyle w:val="Standard"/>
        <w:rPr>
          <w:rFonts w:cs="Times New Roman"/>
          <w:color w:val="1C1C1C"/>
          <w:sz w:val="20"/>
          <w:szCs w:val="20"/>
        </w:rPr>
      </w:pPr>
      <w:r>
        <w:rPr>
          <w:rFonts w:cs="Times New Roman"/>
          <w:color w:val="1C1C1C"/>
          <w:sz w:val="20"/>
          <w:szCs w:val="20"/>
        </w:rPr>
        <w:tab/>
      </w:r>
      <w:r>
        <w:rPr>
          <w:rFonts w:cs="Times New Roman"/>
          <w:color w:val="1C1C1C"/>
          <w:sz w:val="20"/>
          <w:szCs w:val="20"/>
        </w:rPr>
        <w:tab/>
        <w:t>':dob' =&gt; htmlspecialchars($_POST['dob']),</w:t>
      </w:r>
    </w:p>
    <w:p w:rsidR="002D2501" w:rsidRDefault="00A30BF7">
      <w:pPr>
        <w:pStyle w:val="Standard"/>
        <w:rPr>
          <w:rFonts w:cs="Times New Roman"/>
          <w:color w:val="1C1C1C"/>
          <w:sz w:val="20"/>
          <w:szCs w:val="20"/>
        </w:rPr>
      </w:pPr>
      <w:r>
        <w:rPr>
          <w:rFonts w:cs="Times New Roman"/>
          <w:color w:val="1C1C1C"/>
          <w:sz w:val="20"/>
          <w:szCs w:val="20"/>
        </w:rPr>
        <w:tab/>
      </w:r>
      <w:r>
        <w:rPr>
          <w:rFonts w:cs="Times New Roman"/>
          <w:color w:val="1C1C1C"/>
          <w:sz w:val="20"/>
          <w:szCs w:val="20"/>
        </w:rPr>
        <w:tab/>
        <w:t>':gender' =&gt; htmlspecialchars($_POST['gender']),</w:t>
      </w:r>
    </w:p>
    <w:p w:rsidR="002D2501" w:rsidRDefault="00A30BF7">
      <w:pPr>
        <w:pStyle w:val="Standard"/>
        <w:rPr>
          <w:rFonts w:cs="Times New Roman"/>
          <w:color w:val="1C1C1C"/>
          <w:sz w:val="20"/>
          <w:szCs w:val="20"/>
        </w:rPr>
      </w:pPr>
      <w:r>
        <w:rPr>
          <w:rFonts w:cs="Times New Roman"/>
          <w:color w:val="1C1C1C"/>
          <w:sz w:val="20"/>
          <w:szCs w:val="20"/>
        </w:rPr>
        <w:tab/>
      </w:r>
      <w:r>
        <w:rPr>
          <w:rFonts w:cs="Times New Roman"/>
          <w:color w:val="1C1C1C"/>
          <w:sz w:val="20"/>
          <w:szCs w:val="20"/>
        </w:rPr>
        <w:tab/>
        <w:t>':type' =&gt; htmlspecialchars($_POST['type']),</w:t>
      </w:r>
    </w:p>
    <w:p w:rsidR="002D2501" w:rsidRDefault="00A30BF7">
      <w:pPr>
        <w:pStyle w:val="Standard"/>
        <w:rPr>
          <w:rFonts w:cs="Times New Roman"/>
          <w:color w:val="1C1C1C"/>
          <w:sz w:val="20"/>
          <w:szCs w:val="20"/>
        </w:rPr>
      </w:pPr>
      <w:r>
        <w:rPr>
          <w:rFonts w:cs="Times New Roman"/>
          <w:color w:val="1C1C1C"/>
          <w:sz w:val="20"/>
          <w:szCs w:val="20"/>
        </w:rPr>
        <w:tab/>
      </w:r>
      <w:r>
        <w:rPr>
          <w:rFonts w:cs="Times New Roman"/>
          <w:color w:val="1C1C1C"/>
          <w:sz w:val="20"/>
          <w:szCs w:val="20"/>
        </w:rPr>
        <w:tab/>
        <w:t>':phone' =&gt; htmlspecialchars($_POST['phone']),</w:t>
      </w:r>
    </w:p>
    <w:p w:rsidR="002D2501" w:rsidRDefault="00A30BF7">
      <w:pPr>
        <w:pStyle w:val="Standard"/>
        <w:rPr>
          <w:rFonts w:cs="Times New Roman"/>
          <w:color w:val="1C1C1C"/>
          <w:sz w:val="20"/>
          <w:szCs w:val="20"/>
        </w:rPr>
      </w:pPr>
      <w:r>
        <w:rPr>
          <w:rFonts w:cs="Times New Roman"/>
          <w:color w:val="1C1C1C"/>
          <w:sz w:val="20"/>
          <w:szCs w:val="20"/>
        </w:rPr>
        <w:tab/>
      </w:r>
      <w:r>
        <w:rPr>
          <w:rFonts w:cs="Times New Roman"/>
          <w:color w:val="1C1C1C"/>
          <w:sz w:val="20"/>
          <w:szCs w:val="20"/>
        </w:rPr>
        <w:tab/>
        <w:t>':reg_id' =&gt; htmlspecialchars($_POST['reg_id']),</w:t>
      </w:r>
    </w:p>
    <w:p w:rsidR="002D2501" w:rsidRDefault="00A30BF7">
      <w:pPr>
        <w:pStyle w:val="Standard"/>
        <w:rPr>
          <w:rFonts w:cs="Times New Roman"/>
          <w:color w:val="1C1C1C"/>
          <w:sz w:val="20"/>
          <w:szCs w:val="20"/>
        </w:rPr>
      </w:pPr>
      <w:r>
        <w:rPr>
          <w:rFonts w:cs="Times New Roman"/>
          <w:color w:val="1C1C1C"/>
          <w:sz w:val="20"/>
          <w:szCs w:val="20"/>
        </w:rPr>
        <w:tab/>
      </w:r>
      <w:r>
        <w:rPr>
          <w:rFonts w:cs="Times New Roman"/>
          <w:color w:val="1C1C1C"/>
          <w:sz w:val="20"/>
          <w:szCs w:val="20"/>
        </w:rPr>
        <w:tab/>
        <w:t>':pass' =&gt; $hash</w:t>
      </w:r>
    </w:p>
    <w:p w:rsidR="002D2501" w:rsidRDefault="00A30BF7">
      <w:pPr>
        <w:pStyle w:val="Standard"/>
        <w:rPr>
          <w:rFonts w:cs="Times New Roman"/>
          <w:color w:val="1C1C1C"/>
          <w:sz w:val="20"/>
          <w:szCs w:val="20"/>
        </w:rPr>
      </w:pPr>
      <w:r>
        <w:rPr>
          <w:rFonts w:cs="Times New Roman"/>
          <w:color w:val="1C1C1C"/>
          <w:sz w:val="20"/>
          <w:szCs w:val="20"/>
        </w:rPr>
        <w:tab/>
        <w:t>);</w:t>
      </w:r>
    </w:p>
    <w:p w:rsidR="002D2501" w:rsidRDefault="00A30BF7">
      <w:pPr>
        <w:pStyle w:val="Standard"/>
        <w:rPr>
          <w:rFonts w:cs="Times New Roman"/>
          <w:color w:val="1C1C1C"/>
          <w:sz w:val="20"/>
          <w:szCs w:val="20"/>
        </w:rPr>
      </w:pPr>
      <w:r>
        <w:rPr>
          <w:rFonts w:cs="Times New Roman"/>
          <w:color w:val="1C1C1C"/>
          <w:sz w:val="20"/>
          <w:szCs w:val="20"/>
        </w:rPr>
        <w:tab/>
        <w:t>$data-&gt;execute($params);</w:t>
      </w:r>
    </w:p>
    <w:p w:rsidR="002D2501" w:rsidRDefault="00A30BF7">
      <w:pPr>
        <w:pStyle w:val="Standard"/>
        <w:rPr>
          <w:rFonts w:cs="Times New Roman"/>
          <w:color w:val="1C1C1C"/>
          <w:sz w:val="20"/>
          <w:szCs w:val="20"/>
        </w:rPr>
      </w:pPr>
      <w:r>
        <w:rPr>
          <w:rFonts w:cs="Times New Roman"/>
          <w:color w:val="1C1C1C"/>
          <w:sz w:val="20"/>
          <w:szCs w:val="20"/>
        </w:rPr>
        <w:tab/>
        <w:t>$html = '&lt;p&gt;Bienvenue ' .$_POST['fname'].',';</w:t>
      </w:r>
    </w:p>
    <w:p w:rsidR="002D2501" w:rsidRDefault="00A30BF7">
      <w:pPr>
        <w:pStyle w:val="Standard"/>
        <w:rPr>
          <w:rFonts w:cs="Times New Roman"/>
          <w:color w:val="1C1C1C"/>
          <w:sz w:val="20"/>
          <w:szCs w:val="20"/>
        </w:rPr>
      </w:pPr>
      <w:r>
        <w:rPr>
          <w:rFonts w:cs="Times New Roman"/>
          <w:color w:val="1C1C1C"/>
          <w:sz w:val="20"/>
          <w:szCs w:val="20"/>
        </w:rPr>
        <w:tab/>
        <w:t>$html .= '&lt;p&gt;Nous vous confirmons votre inscription à Petgame, vous pouvez désormais vous connecter en tant que membre en utilisant les accréditations suivantes :';</w:t>
      </w:r>
    </w:p>
    <w:p w:rsidR="002D2501" w:rsidRDefault="00A30BF7">
      <w:pPr>
        <w:pStyle w:val="Standard"/>
        <w:rPr>
          <w:rFonts w:cs="Times New Roman"/>
          <w:color w:val="1C1C1C"/>
          <w:sz w:val="20"/>
          <w:szCs w:val="20"/>
        </w:rPr>
      </w:pPr>
      <w:r>
        <w:rPr>
          <w:rFonts w:cs="Times New Roman"/>
          <w:color w:val="1C1C1C"/>
          <w:sz w:val="20"/>
          <w:szCs w:val="20"/>
        </w:rPr>
        <w:tab/>
        <w:t>$html .= '&lt;ul&gt;';</w:t>
      </w:r>
    </w:p>
    <w:p w:rsidR="002D2501" w:rsidRDefault="00A30BF7">
      <w:pPr>
        <w:pStyle w:val="Standard"/>
        <w:rPr>
          <w:rFonts w:cs="Times New Roman"/>
          <w:color w:val="1C1C1C"/>
          <w:sz w:val="20"/>
          <w:szCs w:val="20"/>
        </w:rPr>
      </w:pPr>
      <w:r>
        <w:rPr>
          <w:rFonts w:cs="Times New Roman"/>
          <w:color w:val="1C1C1C"/>
          <w:sz w:val="20"/>
          <w:szCs w:val="20"/>
        </w:rPr>
        <w:tab/>
        <w:t>$html .= '&lt;li&gt; Identifiant:' .$_POST['mail'];</w:t>
      </w:r>
    </w:p>
    <w:p w:rsidR="002D2501" w:rsidRDefault="00A30BF7">
      <w:pPr>
        <w:pStyle w:val="Standard"/>
        <w:rPr>
          <w:rFonts w:cs="Times New Roman"/>
          <w:color w:val="1C1C1C"/>
          <w:sz w:val="20"/>
          <w:szCs w:val="20"/>
        </w:rPr>
      </w:pPr>
      <w:r>
        <w:rPr>
          <w:rFonts w:cs="Times New Roman"/>
          <w:color w:val="1C1C1C"/>
          <w:sz w:val="20"/>
          <w:szCs w:val="20"/>
        </w:rPr>
        <w:tab/>
        <w:t>$html .= '&lt;li&gt; Mot de passe:' .$pass;</w:t>
      </w:r>
    </w:p>
    <w:p w:rsidR="002D2501" w:rsidRDefault="00A30BF7">
      <w:pPr>
        <w:pStyle w:val="Standard"/>
        <w:rPr>
          <w:rFonts w:cs="Times New Roman"/>
          <w:color w:val="1C1C1C"/>
          <w:sz w:val="20"/>
          <w:szCs w:val="20"/>
        </w:rPr>
      </w:pPr>
      <w:r>
        <w:rPr>
          <w:rFonts w:cs="Times New Roman"/>
          <w:color w:val="1C1C1C"/>
          <w:sz w:val="20"/>
          <w:szCs w:val="20"/>
        </w:rPr>
        <w:tab/>
        <w:t>$html .= '&lt;/ul&gt;';</w:t>
      </w:r>
    </w:p>
    <w:p w:rsidR="002D2501" w:rsidRDefault="00A30BF7">
      <w:pPr>
        <w:pStyle w:val="Standard"/>
        <w:rPr>
          <w:rFonts w:cs="Times New Roman"/>
          <w:color w:val="1C1C1C"/>
          <w:sz w:val="20"/>
          <w:szCs w:val="20"/>
        </w:rPr>
      </w:pPr>
      <w:r>
        <w:rPr>
          <w:rFonts w:cs="Times New Roman"/>
          <w:color w:val="1C1C1C"/>
          <w:sz w:val="20"/>
          <w:szCs w:val="20"/>
        </w:rPr>
        <w:tab/>
        <w:t>$html .= '&lt;p&gt; A très vite sur PETGAME';</w:t>
      </w:r>
    </w:p>
    <w:p w:rsidR="002D2501" w:rsidRDefault="002D2501">
      <w:pPr>
        <w:pStyle w:val="Standard"/>
        <w:rPr>
          <w:rFonts w:cs="Times New Roman"/>
          <w:color w:val="1C1C1C"/>
          <w:sz w:val="20"/>
          <w:szCs w:val="20"/>
        </w:rPr>
      </w:pPr>
    </w:p>
    <w:p w:rsidR="002D2501" w:rsidRDefault="00A30BF7">
      <w:pPr>
        <w:pStyle w:val="Standard"/>
        <w:rPr>
          <w:rFonts w:cs="Times New Roman"/>
          <w:color w:val="1C1C1C"/>
          <w:sz w:val="20"/>
          <w:szCs w:val="20"/>
        </w:rPr>
      </w:pPr>
      <w:r>
        <w:rPr>
          <w:rFonts w:cs="Times New Roman"/>
          <w:color w:val="1C1C1C"/>
          <w:sz w:val="20"/>
          <w:szCs w:val="20"/>
        </w:rPr>
        <w:tab/>
        <w:t>$header = "MIME-Version: 1.0 \n"; // Version MIME</w:t>
      </w:r>
    </w:p>
    <w:p w:rsidR="002D2501" w:rsidRDefault="00A30BF7">
      <w:pPr>
        <w:pStyle w:val="Standard"/>
        <w:rPr>
          <w:rFonts w:cs="Times New Roman"/>
          <w:color w:val="1C1C1C"/>
          <w:sz w:val="20"/>
          <w:szCs w:val="20"/>
        </w:rPr>
      </w:pPr>
      <w:r>
        <w:rPr>
          <w:rFonts w:cs="Times New Roman"/>
          <w:color w:val="1C1C1C"/>
          <w:sz w:val="20"/>
          <w:szCs w:val="20"/>
        </w:rPr>
        <w:tab/>
        <w:t>$header .= "Content-type: text/html, charset=utf8 \n"; // Format du mail</w:t>
      </w:r>
    </w:p>
    <w:p w:rsidR="002D2501" w:rsidRDefault="00A30BF7">
      <w:pPr>
        <w:pStyle w:val="Standard"/>
        <w:rPr>
          <w:rFonts w:cs="Times New Roman"/>
          <w:color w:val="1C1C1C"/>
          <w:sz w:val="20"/>
          <w:szCs w:val="20"/>
        </w:rPr>
      </w:pPr>
      <w:r>
        <w:rPr>
          <w:rFonts w:cs="Times New Roman"/>
          <w:color w:val="1C1C1C"/>
          <w:sz w:val="20"/>
          <w:szCs w:val="20"/>
        </w:rPr>
        <w:tab/>
        <w:t>$header .= "From: sidcoma@outlook.fr \n"; //Expéditeur</w:t>
      </w:r>
    </w:p>
    <w:p w:rsidR="002D2501" w:rsidRDefault="00A30BF7">
      <w:pPr>
        <w:pStyle w:val="Standard"/>
        <w:rPr>
          <w:rFonts w:cs="Times New Roman"/>
          <w:color w:val="1C1C1C"/>
          <w:sz w:val="20"/>
          <w:szCs w:val="20"/>
        </w:rPr>
      </w:pPr>
      <w:r>
        <w:rPr>
          <w:rFonts w:cs="Times New Roman"/>
          <w:color w:val="1C1C1C"/>
          <w:sz w:val="20"/>
          <w:szCs w:val="20"/>
        </w:rPr>
        <w:tab/>
        <w:t>$header .= "Reply to: grec@faim.com \n";</w:t>
      </w:r>
    </w:p>
    <w:p w:rsidR="002D2501" w:rsidRDefault="00A30BF7">
      <w:pPr>
        <w:pStyle w:val="Standard"/>
        <w:rPr>
          <w:rFonts w:cs="Times New Roman"/>
          <w:color w:val="1C1C1C"/>
          <w:sz w:val="20"/>
          <w:szCs w:val="20"/>
        </w:rPr>
      </w:pPr>
      <w:r>
        <w:rPr>
          <w:rFonts w:cs="Times New Roman"/>
          <w:color w:val="1C1C1C"/>
          <w:sz w:val="20"/>
          <w:szCs w:val="20"/>
        </w:rPr>
        <w:tab/>
        <w:t>$header .= "Disposition-Notification-To: cocorico@poule.fr \n"; // Accusé de reception</w:t>
      </w:r>
    </w:p>
    <w:p w:rsidR="002D2501" w:rsidRDefault="00A30BF7">
      <w:pPr>
        <w:pStyle w:val="Standard"/>
        <w:rPr>
          <w:rFonts w:cs="Times New Roman"/>
          <w:color w:val="1C1C1C"/>
          <w:sz w:val="20"/>
          <w:szCs w:val="20"/>
        </w:rPr>
      </w:pPr>
      <w:r>
        <w:rPr>
          <w:rFonts w:cs="Times New Roman"/>
          <w:color w:val="1C1C1C"/>
          <w:sz w:val="20"/>
          <w:szCs w:val="20"/>
        </w:rPr>
        <w:tab/>
        <w:t>$header .= "X-Priority: 1\n";</w:t>
      </w:r>
    </w:p>
    <w:p w:rsidR="002D2501" w:rsidRDefault="00A30BF7">
      <w:pPr>
        <w:pStyle w:val="Standard"/>
        <w:rPr>
          <w:rFonts w:cs="Times New Roman"/>
          <w:color w:val="1C1C1C"/>
          <w:sz w:val="20"/>
          <w:szCs w:val="20"/>
        </w:rPr>
      </w:pPr>
      <w:r>
        <w:rPr>
          <w:rFonts w:cs="Times New Roman"/>
          <w:color w:val="1C1C1C"/>
          <w:sz w:val="20"/>
          <w:szCs w:val="20"/>
        </w:rPr>
        <w:tab/>
        <w:t>$header .= "X-MSMailPriority: High \n";</w:t>
      </w:r>
    </w:p>
    <w:p w:rsidR="002D2501" w:rsidRDefault="002D2501">
      <w:pPr>
        <w:pStyle w:val="Standard"/>
        <w:rPr>
          <w:rFonts w:cs="Times New Roman"/>
          <w:color w:val="1C1C1C"/>
          <w:sz w:val="20"/>
          <w:szCs w:val="20"/>
        </w:rPr>
      </w:pPr>
    </w:p>
    <w:p w:rsidR="002D2501" w:rsidRDefault="00A30BF7">
      <w:pPr>
        <w:pStyle w:val="Standard"/>
        <w:rPr>
          <w:rFonts w:cs="Times New Roman"/>
          <w:color w:val="1C1C1C"/>
          <w:sz w:val="20"/>
          <w:szCs w:val="20"/>
        </w:rPr>
      </w:pPr>
      <w:r>
        <w:rPr>
          <w:rFonts w:cs="Times New Roman"/>
          <w:color w:val="1C1C1C"/>
          <w:sz w:val="20"/>
          <w:szCs w:val="20"/>
        </w:rPr>
        <w:tab/>
        <w:t>mail($_POST['mail'], 'Confirmation inscription', $html, $header);</w:t>
      </w:r>
    </w:p>
    <w:p w:rsidR="002D2501" w:rsidRDefault="00A30BF7">
      <w:pPr>
        <w:pStyle w:val="Standard"/>
        <w:rPr>
          <w:rFonts w:cs="Times New Roman"/>
          <w:color w:val="1C1C1C"/>
          <w:sz w:val="20"/>
          <w:szCs w:val="20"/>
        </w:rPr>
      </w:pPr>
      <w:r>
        <w:rPr>
          <w:rFonts w:cs="Times New Roman"/>
          <w:color w:val="1C1C1C"/>
          <w:sz w:val="20"/>
          <w:szCs w:val="20"/>
        </w:rPr>
        <w:tab/>
        <w:t>header('location: index.php');</w:t>
      </w:r>
    </w:p>
    <w:p w:rsidR="002D2501" w:rsidRDefault="00A30BF7">
      <w:pPr>
        <w:pStyle w:val="Standard"/>
        <w:rPr>
          <w:rFonts w:cs="Times New Roman"/>
          <w:color w:val="1C1C1C"/>
          <w:sz w:val="20"/>
          <w:szCs w:val="20"/>
        </w:rPr>
      </w:pPr>
      <w:r>
        <w:rPr>
          <w:rFonts w:cs="Times New Roman"/>
          <w:color w:val="1C1C1C"/>
          <w:sz w:val="20"/>
          <w:szCs w:val="20"/>
        </w:rPr>
        <w:tab/>
        <w:t>echo '&lt;p&gt;OK';</w:t>
      </w:r>
    </w:p>
    <w:p w:rsidR="002D2501" w:rsidRDefault="00A30BF7">
      <w:pPr>
        <w:pStyle w:val="Standard"/>
        <w:rPr>
          <w:rFonts w:cs="Times New Roman"/>
          <w:color w:val="1C1C1C"/>
          <w:sz w:val="20"/>
          <w:szCs w:val="20"/>
        </w:rPr>
      </w:pPr>
      <w:r>
        <w:rPr>
          <w:rFonts w:cs="Times New Roman"/>
          <w:color w:val="1C1C1C"/>
          <w:sz w:val="20"/>
          <w:szCs w:val="20"/>
        </w:rPr>
        <w:t>}else{</w:t>
      </w:r>
    </w:p>
    <w:p w:rsidR="002D2501" w:rsidRDefault="00A30BF7">
      <w:pPr>
        <w:pStyle w:val="Standard"/>
        <w:rPr>
          <w:rFonts w:cs="Times New Roman"/>
          <w:color w:val="1C1C1C"/>
          <w:sz w:val="20"/>
          <w:szCs w:val="20"/>
        </w:rPr>
      </w:pPr>
      <w:r>
        <w:rPr>
          <w:rFonts w:cs="Times New Roman"/>
          <w:color w:val="1C1C1C"/>
          <w:sz w:val="20"/>
          <w:szCs w:val="20"/>
        </w:rPr>
        <w:tab/>
        <w:t>echo 'L\'adresse mail existe déjà dans la base de données !';</w:t>
      </w:r>
    </w:p>
    <w:p w:rsidR="002D2501" w:rsidRDefault="00A30BF7">
      <w:pPr>
        <w:pStyle w:val="Standard"/>
        <w:rPr>
          <w:rFonts w:cs="Times New Roman"/>
          <w:color w:val="1C1C1C"/>
          <w:sz w:val="20"/>
          <w:szCs w:val="20"/>
        </w:rPr>
      </w:pPr>
      <w:r>
        <w:rPr>
          <w:rFonts w:cs="Times New Roman"/>
          <w:color w:val="1C1C1C"/>
          <w:sz w:val="20"/>
          <w:szCs w:val="20"/>
        </w:rPr>
        <w:t>}</w:t>
      </w:r>
    </w:p>
    <w:p w:rsidR="002D2501" w:rsidRDefault="00A30BF7">
      <w:pPr>
        <w:pStyle w:val="Standard"/>
        <w:rPr>
          <w:rFonts w:cs="Times New Roman"/>
          <w:color w:val="1C1C1C"/>
          <w:sz w:val="20"/>
          <w:szCs w:val="20"/>
        </w:rPr>
      </w:pPr>
      <w:r>
        <w:rPr>
          <w:rFonts w:cs="Times New Roman"/>
          <w:color w:val="1C1C1C"/>
          <w:sz w:val="20"/>
          <w:szCs w:val="20"/>
        </w:rPr>
        <w:t>?&gt;</w:t>
      </w:r>
    </w:p>
    <w:p w:rsidR="002D2501" w:rsidRDefault="00A30BF7">
      <w:pPr>
        <w:pStyle w:val="Standard"/>
        <w:rPr>
          <w:ins w:id="590" w:author="Baobab Ingénierie" w:date="2020-06-16T16:19:00Z"/>
          <w:rFonts w:cs="Times New Roman"/>
          <w:color w:val="1C1C1C"/>
          <w:sz w:val="28"/>
          <w:szCs w:val="28"/>
        </w:rPr>
      </w:pPr>
      <w:r>
        <w:rPr>
          <w:rFonts w:cs="Times New Roman"/>
          <w:color w:val="1C1C1C"/>
          <w:sz w:val="28"/>
          <w:szCs w:val="28"/>
        </w:rPr>
        <w:t xml:space="preserve">Ici j'ai mis un bout de script qui montre l'aspect update </w:t>
      </w:r>
      <w:del w:id="591" w:author="Baobab Ingénierie" w:date="2020-06-16T16:18:00Z">
        <w:r w:rsidDel="00764F3C">
          <w:rPr>
            <w:rFonts w:cs="Times New Roman"/>
            <w:color w:val="1C1C1C"/>
            <w:sz w:val="28"/>
            <w:szCs w:val="28"/>
          </w:rPr>
          <w:delText xml:space="preserve">est </w:delText>
        </w:r>
      </w:del>
      <w:r>
        <w:rPr>
          <w:rFonts w:cs="Times New Roman"/>
          <w:color w:val="1C1C1C"/>
          <w:sz w:val="28"/>
          <w:szCs w:val="28"/>
        </w:rPr>
        <w:t>géré dans mon site</w:t>
      </w:r>
      <w:ins w:id="592" w:author="Baobab Ingénierie" w:date="2020-06-16T16:18:00Z">
        <w:r w:rsidR="00764F3C">
          <w:rPr>
            <w:rFonts w:cs="Times New Roman"/>
            <w:color w:val="1C1C1C"/>
            <w:sz w:val="28"/>
            <w:szCs w:val="28"/>
          </w:rPr>
          <w:t>.</w:t>
        </w:r>
      </w:ins>
      <w:r>
        <w:rPr>
          <w:rFonts w:cs="Times New Roman"/>
          <w:color w:val="1C1C1C"/>
          <w:sz w:val="28"/>
          <w:szCs w:val="28"/>
        </w:rPr>
        <w:t xml:space="preserve"> </w:t>
      </w:r>
      <w:r w:rsidR="00764F3C">
        <w:rPr>
          <w:rFonts w:cs="Times New Roman"/>
          <w:color w:val="1C1C1C"/>
          <w:sz w:val="28"/>
          <w:szCs w:val="28"/>
        </w:rPr>
        <w:t xml:space="preserve">En </w:t>
      </w:r>
      <w:r>
        <w:rPr>
          <w:rFonts w:cs="Times New Roman"/>
          <w:color w:val="1C1C1C"/>
          <w:sz w:val="28"/>
          <w:szCs w:val="28"/>
        </w:rPr>
        <w:t>effet l'adhérent</w:t>
      </w:r>
      <w:ins w:id="593" w:author="Baobab Ingénierie" w:date="2020-06-16T16:18:00Z">
        <w:r w:rsidR="00764F3C">
          <w:rPr>
            <w:rFonts w:cs="Times New Roman"/>
            <w:color w:val="1C1C1C"/>
            <w:sz w:val="28"/>
            <w:szCs w:val="28"/>
          </w:rPr>
          <w:t>,</w:t>
        </w:r>
      </w:ins>
      <w:r>
        <w:rPr>
          <w:rFonts w:cs="Times New Roman"/>
          <w:color w:val="1C1C1C"/>
          <w:sz w:val="28"/>
          <w:szCs w:val="28"/>
        </w:rPr>
        <w:t xml:space="preserve"> s'il s'agit du propriétaire</w:t>
      </w:r>
      <w:ins w:id="594" w:author="Baobab Ingénierie" w:date="2020-06-16T16:18:00Z">
        <w:r w:rsidR="00764F3C">
          <w:rPr>
            <w:rFonts w:cs="Times New Roman"/>
            <w:color w:val="1C1C1C"/>
            <w:sz w:val="28"/>
            <w:szCs w:val="28"/>
          </w:rPr>
          <w:t>,</w:t>
        </w:r>
      </w:ins>
      <w:r>
        <w:rPr>
          <w:rFonts w:cs="Times New Roman"/>
          <w:color w:val="1C1C1C"/>
          <w:sz w:val="28"/>
          <w:szCs w:val="28"/>
        </w:rPr>
        <w:t xml:space="preserve"> pourra accéder à la liste des annonces et dans celle-ci il pourra modifier l'annonce qu'il a mis</w:t>
      </w:r>
      <w:ins w:id="595" w:author="Baobab Ingénierie" w:date="2020-06-16T16:18:00Z">
        <w:r w:rsidR="00764F3C">
          <w:rPr>
            <w:rFonts w:cs="Times New Roman"/>
            <w:color w:val="1C1C1C"/>
            <w:sz w:val="28"/>
            <w:szCs w:val="28"/>
          </w:rPr>
          <w:t>e en ligne</w:t>
        </w:r>
      </w:ins>
      <w:r>
        <w:rPr>
          <w:rFonts w:cs="Times New Roman"/>
          <w:color w:val="1C1C1C"/>
          <w:sz w:val="28"/>
          <w:szCs w:val="28"/>
        </w:rPr>
        <w:t xml:space="preserve"> et grâce à la requête ci-dessous la modification sera gérée.</w:t>
      </w:r>
    </w:p>
    <w:p w:rsidR="00764F3C" w:rsidRDefault="00764F3C">
      <w:pPr>
        <w:pStyle w:val="Standard"/>
        <w:rPr>
          <w:rFonts w:cs="Times New Roman"/>
          <w:color w:val="1C1C1C"/>
          <w:sz w:val="28"/>
          <w:szCs w:val="28"/>
        </w:rPr>
      </w:pPr>
    </w:p>
    <w:p w:rsidR="002D2501" w:rsidRDefault="00A30BF7">
      <w:pPr>
        <w:pStyle w:val="Standard"/>
        <w:rPr>
          <w:rFonts w:cs="Times New Roman"/>
          <w:color w:val="1C1C1C"/>
          <w:sz w:val="20"/>
          <w:szCs w:val="20"/>
        </w:rPr>
      </w:pPr>
      <w:r>
        <w:rPr>
          <w:rFonts w:cs="Times New Roman"/>
          <w:color w:val="1C1C1C"/>
          <w:sz w:val="20"/>
          <w:szCs w:val="20"/>
        </w:rPr>
        <w:t>&lt;?php</w:t>
      </w:r>
    </w:p>
    <w:p w:rsidR="002D2501" w:rsidRDefault="00A30BF7">
      <w:pPr>
        <w:pStyle w:val="Standard"/>
        <w:rPr>
          <w:rFonts w:cs="Times New Roman"/>
          <w:color w:val="1C1C1C"/>
          <w:sz w:val="20"/>
          <w:szCs w:val="20"/>
        </w:rPr>
      </w:pPr>
      <w:r>
        <w:rPr>
          <w:rFonts w:cs="Times New Roman"/>
          <w:color w:val="1C1C1C"/>
          <w:sz w:val="20"/>
          <w:szCs w:val="20"/>
        </w:rPr>
        <w:t xml:space="preserve">        $sql = 'UPDATE pet SET fname=:fname, gender=:gender, description=:description, gen_id=:gen_id, </w:t>
      </w:r>
      <w:r>
        <w:rPr>
          <w:rFonts w:cs="Times New Roman"/>
          <w:color w:val="1C1C1C"/>
          <w:sz w:val="20"/>
          <w:szCs w:val="20"/>
        </w:rPr>
        <w:lastRenderedPageBreak/>
        <w:t>reg_id=:reg_id, cli_id=:cli_id, race=:race, photo=:photo WHERE pet_id ='.$_GET['pet_id'];</w:t>
      </w:r>
    </w:p>
    <w:p w:rsidR="002D2501" w:rsidRDefault="00A30BF7">
      <w:pPr>
        <w:pStyle w:val="Standard"/>
        <w:rPr>
          <w:rFonts w:cs="Times New Roman"/>
          <w:color w:val="1C1C1C"/>
          <w:sz w:val="20"/>
          <w:szCs w:val="20"/>
        </w:rPr>
      </w:pPr>
      <w:r>
        <w:rPr>
          <w:rFonts w:cs="Times New Roman"/>
          <w:color w:val="1C1C1C"/>
          <w:sz w:val="20"/>
          <w:szCs w:val="20"/>
        </w:rPr>
        <w:t xml:space="preserve">    $data = $conn-&gt;prepare($sql);</w:t>
      </w:r>
    </w:p>
    <w:p w:rsidR="002D2501" w:rsidRDefault="00A30BF7">
      <w:pPr>
        <w:pStyle w:val="Standard"/>
        <w:rPr>
          <w:rFonts w:cs="Times New Roman"/>
          <w:color w:val="1C1C1C"/>
          <w:sz w:val="20"/>
          <w:szCs w:val="20"/>
        </w:rPr>
      </w:pPr>
      <w:r>
        <w:rPr>
          <w:rFonts w:cs="Times New Roman"/>
          <w:color w:val="1C1C1C"/>
          <w:sz w:val="20"/>
          <w:szCs w:val="20"/>
        </w:rPr>
        <w:t xml:space="preserve">    $data-&gt;execute($params);</w:t>
      </w:r>
    </w:p>
    <w:p w:rsidR="002D2501" w:rsidRDefault="00A30BF7">
      <w:pPr>
        <w:pStyle w:val="Standard"/>
        <w:rPr>
          <w:rFonts w:cs="Times New Roman"/>
          <w:color w:val="1C1C1C"/>
          <w:sz w:val="20"/>
          <w:szCs w:val="20"/>
        </w:rPr>
      </w:pPr>
      <w:r>
        <w:rPr>
          <w:rFonts w:cs="Times New Roman"/>
          <w:color w:val="1C1C1C"/>
          <w:sz w:val="20"/>
          <w:szCs w:val="20"/>
        </w:rPr>
        <w:t>} catch (PDOException $err) {</w:t>
      </w:r>
    </w:p>
    <w:p w:rsidR="002D2501" w:rsidRDefault="00A30BF7">
      <w:pPr>
        <w:pStyle w:val="Standard"/>
        <w:rPr>
          <w:rFonts w:cs="Times New Roman"/>
          <w:color w:val="1C1C1C"/>
          <w:sz w:val="20"/>
          <w:szCs w:val="20"/>
        </w:rPr>
      </w:pPr>
      <w:r>
        <w:rPr>
          <w:rFonts w:cs="Times New Roman"/>
          <w:color w:val="1C1C1C"/>
          <w:sz w:val="20"/>
          <w:szCs w:val="20"/>
        </w:rPr>
        <w:t xml:space="preserve">    echo $err-&gt;getMessage();</w:t>
      </w:r>
    </w:p>
    <w:p w:rsidR="002D2501" w:rsidRDefault="00A30BF7">
      <w:pPr>
        <w:pStyle w:val="Standard"/>
        <w:rPr>
          <w:rFonts w:cs="Times New Roman"/>
          <w:color w:val="1C1C1C"/>
          <w:sz w:val="20"/>
          <w:szCs w:val="20"/>
        </w:rPr>
      </w:pPr>
      <w:r>
        <w:rPr>
          <w:rFonts w:cs="Times New Roman"/>
          <w:color w:val="1C1C1C"/>
          <w:sz w:val="20"/>
          <w:szCs w:val="20"/>
        </w:rPr>
        <w:t>}</w:t>
      </w:r>
    </w:p>
    <w:p w:rsidR="002D2501" w:rsidRDefault="00A30BF7">
      <w:pPr>
        <w:pStyle w:val="Standard"/>
        <w:rPr>
          <w:rFonts w:cs="Times New Roman"/>
          <w:color w:val="1C1C1C"/>
          <w:sz w:val="20"/>
          <w:szCs w:val="20"/>
        </w:rPr>
      </w:pPr>
      <w:r>
        <w:rPr>
          <w:rFonts w:cs="Times New Roman"/>
          <w:color w:val="1C1C1C"/>
          <w:sz w:val="20"/>
          <w:szCs w:val="20"/>
        </w:rPr>
        <w:t>header('location:animaux.php');</w:t>
      </w:r>
    </w:p>
    <w:p w:rsidR="002D2501" w:rsidRDefault="002D2501">
      <w:pPr>
        <w:pStyle w:val="Standard"/>
        <w:rPr>
          <w:rFonts w:cs="Times New Roman"/>
          <w:color w:val="1C1C1C"/>
          <w:sz w:val="20"/>
          <w:szCs w:val="20"/>
        </w:rPr>
      </w:pPr>
    </w:p>
    <w:p w:rsidR="002D2501" w:rsidRDefault="00A30BF7">
      <w:pPr>
        <w:pStyle w:val="Standard"/>
        <w:rPr>
          <w:rFonts w:cs="Times New Roman"/>
          <w:color w:val="1C1C1C"/>
          <w:sz w:val="20"/>
          <w:szCs w:val="20"/>
        </w:rPr>
      </w:pPr>
      <w:r>
        <w:rPr>
          <w:rFonts w:cs="Times New Roman"/>
          <w:color w:val="1C1C1C"/>
          <w:sz w:val="20"/>
          <w:szCs w:val="20"/>
        </w:rPr>
        <w:t>?&gt;</w:t>
      </w:r>
    </w:p>
    <w:p w:rsidR="002D2501" w:rsidRDefault="002D2501">
      <w:pPr>
        <w:pStyle w:val="Standard"/>
        <w:rPr>
          <w:rFonts w:cs="Times New Roman"/>
          <w:color w:val="1C1C1C"/>
          <w:sz w:val="20"/>
          <w:szCs w:val="20"/>
        </w:rPr>
      </w:pPr>
    </w:p>
    <w:p w:rsidR="002D2501" w:rsidRDefault="00A30BF7">
      <w:pPr>
        <w:pStyle w:val="Standard"/>
        <w:rPr>
          <w:ins w:id="596" w:author="Baobab Ingénierie" w:date="2020-06-16T16:19:00Z"/>
          <w:rFonts w:cs="Times New Roman"/>
          <w:color w:val="1C1C1C"/>
          <w:sz w:val="28"/>
          <w:szCs w:val="28"/>
        </w:rPr>
      </w:pPr>
      <w:del w:id="597" w:author="Baobab Ingénierie" w:date="2020-06-16T16:19:00Z">
        <w:r w:rsidDel="00E070B7">
          <w:rPr>
            <w:rFonts w:cs="Times New Roman"/>
            <w:color w:val="1C1C1C"/>
            <w:sz w:val="28"/>
            <w:szCs w:val="28"/>
          </w:rPr>
          <w:delText xml:space="preserve">Et </w:delText>
        </w:r>
      </w:del>
      <w:r w:rsidR="00E070B7">
        <w:rPr>
          <w:rFonts w:cs="Times New Roman"/>
          <w:color w:val="1C1C1C"/>
          <w:sz w:val="28"/>
          <w:szCs w:val="28"/>
        </w:rPr>
        <w:t xml:space="preserve">Enfin </w:t>
      </w:r>
      <w:r>
        <w:rPr>
          <w:rFonts w:cs="Times New Roman"/>
          <w:color w:val="1C1C1C"/>
          <w:sz w:val="28"/>
          <w:szCs w:val="28"/>
        </w:rPr>
        <w:t xml:space="preserve">voici le script pour la suppression d'annonces que le propriétaire pourra aussi faire dans la liste qui sera gérée par la requête delete toujours avec le même principe que les autres scripts </w:t>
      </w:r>
      <w:r w:rsidR="00E070B7">
        <w:rPr>
          <w:rFonts w:cs="Times New Roman"/>
          <w:color w:val="1C1C1C"/>
          <w:sz w:val="28"/>
          <w:szCs w:val="28"/>
        </w:rPr>
        <w:t xml:space="preserve">SQL </w:t>
      </w:r>
      <w:r>
        <w:rPr>
          <w:rFonts w:cs="Times New Roman"/>
          <w:color w:val="1C1C1C"/>
          <w:sz w:val="28"/>
          <w:szCs w:val="28"/>
        </w:rPr>
        <w:t>et une fois cela fait l'annonce disparaîtra côté front-end et back-end.</w:t>
      </w:r>
    </w:p>
    <w:p w:rsidR="00E070B7" w:rsidRDefault="00E070B7">
      <w:pPr>
        <w:pStyle w:val="Standard"/>
        <w:rPr>
          <w:rFonts w:cs="Times New Roman"/>
          <w:color w:val="1C1C1C"/>
          <w:sz w:val="28"/>
          <w:szCs w:val="28"/>
        </w:rPr>
      </w:pPr>
    </w:p>
    <w:p w:rsidR="002D2501" w:rsidRDefault="00A30BF7">
      <w:pPr>
        <w:pStyle w:val="Standard"/>
        <w:rPr>
          <w:rFonts w:cs="Times New Roman"/>
          <w:color w:val="1C1C1C"/>
          <w:sz w:val="20"/>
          <w:szCs w:val="20"/>
        </w:rPr>
      </w:pPr>
      <w:r>
        <w:rPr>
          <w:rFonts w:cs="Times New Roman"/>
          <w:color w:val="1C1C1C"/>
          <w:sz w:val="20"/>
          <w:szCs w:val="20"/>
        </w:rPr>
        <w:t>&lt;?php</w:t>
      </w:r>
    </w:p>
    <w:p w:rsidR="002D2501" w:rsidRDefault="00A30BF7">
      <w:pPr>
        <w:pStyle w:val="Standard"/>
        <w:rPr>
          <w:rFonts w:cs="Times New Roman"/>
          <w:color w:val="1C1C1C"/>
          <w:sz w:val="20"/>
          <w:szCs w:val="20"/>
        </w:rPr>
      </w:pPr>
      <w:r>
        <w:rPr>
          <w:rFonts w:cs="Times New Roman"/>
          <w:color w:val="1C1C1C"/>
          <w:sz w:val="20"/>
          <w:szCs w:val="20"/>
        </w:rPr>
        <w:t>if(isset($_GET['pet_id']) &amp;&amp; !empty($_GET['pet_id'])){</w:t>
      </w:r>
    </w:p>
    <w:p w:rsidR="002D2501" w:rsidRDefault="00A30BF7">
      <w:pPr>
        <w:pStyle w:val="Standard"/>
        <w:rPr>
          <w:rFonts w:cs="Times New Roman"/>
          <w:color w:val="1C1C1C"/>
          <w:sz w:val="20"/>
          <w:szCs w:val="20"/>
        </w:rPr>
      </w:pPr>
      <w:r>
        <w:rPr>
          <w:rFonts w:cs="Times New Roman"/>
          <w:color w:val="1C1C1C"/>
          <w:sz w:val="20"/>
          <w:szCs w:val="20"/>
        </w:rPr>
        <w:t>try{</w:t>
      </w:r>
    </w:p>
    <w:p w:rsidR="002D2501" w:rsidRDefault="00A30BF7">
      <w:pPr>
        <w:pStyle w:val="Standard"/>
        <w:rPr>
          <w:rFonts w:cs="Times New Roman"/>
          <w:color w:val="1C1C1C"/>
          <w:sz w:val="20"/>
          <w:szCs w:val="20"/>
        </w:rPr>
      </w:pPr>
      <w:r>
        <w:rPr>
          <w:rFonts w:cs="Times New Roman"/>
          <w:color w:val="1C1C1C"/>
          <w:sz w:val="20"/>
          <w:szCs w:val="20"/>
        </w:rPr>
        <w:t>include_once 'db_connect.inc.php';</w:t>
      </w:r>
    </w:p>
    <w:p w:rsidR="002D2501" w:rsidRDefault="00A30BF7">
      <w:pPr>
        <w:pStyle w:val="Standard"/>
        <w:rPr>
          <w:rFonts w:cs="Times New Roman"/>
          <w:color w:val="1C1C1C"/>
          <w:sz w:val="20"/>
          <w:szCs w:val="20"/>
        </w:rPr>
      </w:pPr>
      <w:r>
        <w:rPr>
          <w:rFonts w:cs="Times New Roman"/>
          <w:color w:val="1C1C1C"/>
          <w:sz w:val="20"/>
          <w:szCs w:val="20"/>
        </w:rPr>
        <w:t>$sql= 'DELETE FROM pet WHERE pet_id = ?';</w:t>
      </w:r>
    </w:p>
    <w:p w:rsidR="002D2501" w:rsidRDefault="00A30BF7">
      <w:pPr>
        <w:pStyle w:val="Standard"/>
        <w:rPr>
          <w:rFonts w:cs="Times New Roman"/>
          <w:color w:val="1C1C1C"/>
          <w:sz w:val="20"/>
          <w:szCs w:val="20"/>
        </w:rPr>
      </w:pPr>
      <w:r>
        <w:rPr>
          <w:rFonts w:cs="Times New Roman"/>
          <w:color w:val="1C1C1C"/>
          <w:sz w:val="20"/>
          <w:szCs w:val="20"/>
        </w:rPr>
        <w:t>$params = array($_GET['pet_id']);</w:t>
      </w:r>
    </w:p>
    <w:p w:rsidR="002D2501" w:rsidRDefault="00A30BF7">
      <w:pPr>
        <w:pStyle w:val="Standard"/>
        <w:rPr>
          <w:rFonts w:cs="Times New Roman"/>
          <w:color w:val="1C1C1C"/>
          <w:sz w:val="20"/>
          <w:szCs w:val="20"/>
        </w:rPr>
      </w:pPr>
      <w:r>
        <w:rPr>
          <w:rFonts w:cs="Times New Roman"/>
          <w:color w:val="1C1C1C"/>
          <w:sz w:val="20"/>
          <w:szCs w:val="20"/>
        </w:rPr>
        <w:t>$data = $conn-&gt;prepare($sql);</w:t>
      </w:r>
    </w:p>
    <w:p w:rsidR="002D2501" w:rsidRDefault="00A30BF7">
      <w:pPr>
        <w:pStyle w:val="Standard"/>
        <w:rPr>
          <w:rFonts w:cs="Times New Roman"/>
          <w:color w:val="1C1C1C"/>
          <w:sz w:val="20"/>
          <w:szCs w:val="20"/>
        </w:rPr>
      </w:pPr>
      <w:r>
        <w:rPr>
          <w:rFonts w:cs="Times New Roman"/>
          <w:color w:val="1C1C1C"/>
          <w:sz w:val="20"/>
          <w:szCs w:val="20"/>
        </w:rPr>
        <w:t>$data-&gt;execute($params);</w:t>
      </w:r>
    </w:p>
    <w:p w:rsidR="002D2501" w:rsidRDefault="00A30BF7">
      <w:pPr>
        <w:pStyle w:val="Standard"/>
        <w:rPr>
          <w:rFonts w:cs="Times New Roman"/>
          <w:color w:val="1C1C1C"/>
          <w:sz w:val="20"/>
          <w:szCs w:val="20"/>
        </w:rPr>
      </w:pPr>
      <w:r>
        <w:rPr>
          <w:rFonts w:cs="Times New Roman"/>
          <w:color w:val="1C1C1C"/>
          <w:sz w:val="20"/>
          <w:szCs w:val="20"/>
        </w:rPr>
        <w:t>unset($conn);</w:t>
      </w:r>
    </w:p>
    <w:p w:rsidR="002D2501" w:rsidRDefault="00A30BF7">
      <w:pPr>
        <w:pStyle w:val="Standard"/>
        <w:rPr>
          <w:rFonts w:cs="Times New Roman"/>
          <w:color w:val="1C1C1C"/>
          <w:sz w:val="20"/>
          <w:szCs w:val="20"/>
        </w:rPr>
      </w:pPr>
      <w:r>
        <w:rPr>
          <w:rFonts w:cs="Times New Roman"/>
          <w:color w:val="1C1C1C"/>
          <w:sz w:val="20"/>
          <w:szCs w:val="20"/>
        </w:rPr>
        <w:t>header('location: annonce_list.php');</w:t>
      </w:r>
    </w:p>
    <w:p w:rsidR="002D2501" w:rsidRDefault="00A30BF7">
      <w:pPr>
        <w:pStyle w:val="Standard"/>
        <w:rPr>
          <w:rFonts w:cs="Times New Roman"/>
          <w:color w:val="1C1C1C"/>
          <w:sz w:val="20"/>
          <w:szCs w:val="20"/>
        </w:rPr>
      </w:pPr>
      <w:r>
        <w:rPr>
          <w:rFonts w:cs="Times New Roman"/>
          <w:color w:val="1C1C1C"/>
          <w:sz w:val="20"/>
          <w:szCs w:val="20"/>
        </w:rPr>
        <w:t>} catch(PDOException $err){</w:t>
      </w:r>
    </w:p>
    <w:p w:rsidR="002D2501" w:rsidRDefault="00A30BF7">
      <w:pPr>
        <w:pStyle w:val="Standard"/>
        <w:rPr>
          <w:rFonts w:cs="Times New Roman"/>
          <w:color w:val="1C1C1C"/>
          <w:sz w:val="20"/>
          <w:szCs w:val="20"/>
        </w:rPr>
      </w:pPr>
      <w:r>
        <w:rPr>
          <w:rFonts w:cs="Times New Roman"/>
          <w:color w:val="1C1C1C"/>
          <w:sz w:val="20"/>
          <w:szCs w:val="20"/>
        </w:rPr>
        <w:t>echo '&lt;p&gt;'.$err-&gt;getMessage().'&lt;/p&gt;';</w:t>
      </w:r>
    </w:p>
    <w:p w:rsidR="002D2501" w:rsidRDefault="00A30BF7">
      <w:pPr>
        <w:pStyle w:val="Standard"/>
        <w:rPr>
          <w:rFonts w:cs="Times New Roman"/>
          <w:color w:val="1C1C1C"/>
          <w:sz w:val="20"/>
          <w:szCs w:val="20"/>
        </w:rPr>
      </w:pPr>
      <w:r>
        <w:rPr>
          <w:rFonts w:cs="Times New Roman"/>
          <w:color w:val="1C1C1C"/>
          <w:sz w:val="20"/>
          <w:szCs w:val="20"/>
        </w:rPr>
        <w:t>}</w:t>
      </w:r>
    </w:p>
    <w:p w:rsidR="002D2501" w:rsidRDefault="00A30BF7">
      <w:pPr>
        <w:pStyle w:val="Standard"/>
        <w:rPr>
          <w:rFonts w:cs="Times New Roman"/>
          <w:color w:val="1C1C1C"/>
          <w:sz w:val="20"/>
          <w:szCs w:val="20"/>
        </w:rPr>
      </w:pPr>
      <w:r>
        <w:rPr>
          <w:rFonts w:cs="Times New Roman"/>
          <w:color w:val="1C1C1C"/>
          <w:sz w:val="20"/>
          <w:szCs w:val="20"/>
        </w:rPr>
        <w:t>}</w:t>
      </w:r>
    </w:p>
    <w:p w:rsidR="002D2501" w:rsidRDefault="00A30BF7">
      <w:pPr>
        <w:pStyle w:val="Standard"/>
        <w:rPr>
          <w:rFonts w:cs="Times New Roman"/>
          <w:color w:val="1C1C1C"/>
          <w:sz w:val="20"/>
          <w:szCs w:val="20"/>
        </w:rPr>
      </w:pPr>
      <w:r>
        <w:rPr>
          <w:rFonts w:cs="Times New Roman"/>
          <w:color w:val="1C1C1C"/>
          <w:sz w:val="20"/>
          <w:szCs w:val="20"/>
        </w:rPr>
        <w:t>?&gt;</w:t>
      </w:r>
    </w:p>
    <w:p w:rsidR="002D2501" w:rsidRDefault="002D2501">
      <w:pPr>
        <w:pStyle w:val="Standard"/>
        <w:rPr>
          <w:rFonts w:cs="Times New Roman"/>
          <w:color w:val="1C1C1C"/>
          <w:sz w:val="20"/>
          <w:szCs w:val="20"/>
        </w:rPr>
      </w:pPr>
    </w:p>
    <w:p w:rsidR="002D2501" w:rsidRPr="00E070B7" w:rsidRDefault="00A30BF7">
      <w:pPr>
        <w:pStyle w:val="Standard"/>
        <w:rPr>
          <w:rPrChange w:id="598" w:author="Baobab Ingénierie" w:date="2020-06-16T16:19:00Z">
            <w:rPr>
              <w:rFonts w:cs="Times New Roman"/>
              <w:color w:val="1C1C1C"/>
              <w:sz w:val="20"/>
              <w:szCs w:val="20"/>
            </w:rPr>
          </w:rPrChange>
        </w:rPr>
      </w:pPr>
      <w:r w:rsidRPr="00E070B7">
        <w:rPr>
          <w:rPrChange w:id="599" w:author="Baobab Ingénierie" w:date="2020-06-16T16:19:00Z">
            <w:rPr>
              <w:rFonts w:cs="Times New Roman"/>
              <w:color w:val="1C1C1C"/>
              <w:sz w:val="20"/>
              <w:szCs w:val="20"/>
            </w:rPr>
          </w:rPrChange>
        </w:rPr>
        <w:t xml:space="preserve">Voilà la fin de mon mémoire de projet en vous remerciant de </w:t>
      </w:r>
      <w:ins w:id="600" w:author="Baobab Ingénierie" w:date="2020-06-16T16:19:00Z">
        <w:r w:rsidR="00E070B7">
          <w:t>votre</w:t>
        </w:r>
      </w:ins>
      <w:del w:id="601" w:author="Baobab Ingénierie" w:date="2020-06-16T16:19:00Z">
        <w:r w:rsidRPr="00E070B7" w:rsidDel="00E070B7">
          <w:rPr>
            <w:rPrChange w:id="602" w:author="Baobab Ingénierie" w:date="2020-06-16T16:19:00Z">
              <w:rPr>
                <w:rFonts w:cs="Times New Roman"/>
                <w:color w:val="1C1C1C"/>
                <w:sz w:val="20"/>
                <w:szCs w:val="20"/>
              </w:rPr>
            </w:rPrChange>
          </w:rPr>
          <w:delText>sa</w:delText>
        </w:r>
      </w:del>
      <w:bookmarkStart w:id="603" w:name="_GoBack"/>
      <w:bookmarkEnd w:id="603"/>
      <w:r w:rsidRPr="00E070B7">
        <w:rPr>
          <w:rPrChange w:id="604" w:author="Baobab Ingénierie" w:date="2020-06-16T16:19:00Z">
            <w:rPr>
              <w:rFonts w:cs="Times New Roman"/>
              <w:color w:val="1C1C1C"/>
              <w:sz w:val="20"/>
              <w:szCs w:val="20"/>
            </w:rPr>
          </w:rPrChange>
        </w:rPr>
        <w:t xml:space="preserve"> lecture et que vous l'avez apprécié.</w:t>
      </w:r>
    </w:p>
    <w:p w:rsidR="002D2501" w:rsidRDefault="002D2501">
      <w:pPr>
        <w:pStyle w:val="Standard"/>
        <w:rPr>
          <w:rFonts w:cs="Times New Roman"/>
          <w:color w:val="1C1C1C"/>
          <w:sz w:val="20"/>
          <w:szCs w:val="20"/>
        </w:rPr>
      </w:pPr>
    </w:p>
    <w:p w:rsidR="002D2501" w:rsidRDefault="002D2501">
      <w:pPr>
        <w:pStyle w:val="Standard"/>
        <w:rPr>
          <w:rFonts w:cs="Times New Roman"/>
          <w:color w:val="1C1C1C"/>
          <w:sz w:val="20"/>
          <w:szCs w:val="20"/>
        </w:rPr>
      </w:pPr>
    </w:p>
    <w:p w:rsidR="002D2501" w:rsidRDefault="002D2501">
      <w:pPr>
        <w:pStyle w:val="Standard"/>
        <w:rPr>
          <w:rFonts w:cs="Times New Roman"/>
          <w:color w:val="1C1C1C"/>
          <w:sz w:val="20"/>
          <w:szCs w:val="20"/>
        </w:rPr>
      </w:pPr>
    </w:p>
    <w:p w:rsidR="002D2501" w:rsidRDefault="002D2501">
      <w:pPr>
        <w:pStyle w:val="Standard"/>
        <w:rPr>
          <w:rFonts w:cs="Times New Roman"/>
          <w:color w:val="1C1C1C"/>
          <w:sz w:val="28"/>
          <w:szCs w:val="28"/>
        </w:rPr>
      </w:pPr>
    </w:p>
    <w:p w:rsidR="002D2501" w:rsidRDefault="00A30BF7">
      <w:pPr>
        <w:pStyle w:val="Standard"/>
        <w:jc w:val="center"/>
        <w:rPr>
          <w:rFonts w:cs="Times New Roman"/>
          <w:b/>
          <w:bCs/>
          <w:color w:val="1C1C1C"/>
          <w:sz w:val="48"/>
          <w:szCs w:val="48"/>
          <w:u w:val="single"/>
        </w:rPr>
      </w:pPr>
      <w:r>
        <w:rPr>
          <w:rFonts w:cs="Times New Roman"/>
          <w:b/>
          <w:bCs/>
          <w:color w:val="1C1C1C"/>
          <w:sz w:val="48"/>
          <w:szCs w:val="48"/>
          <w:u w:val="single"/>
        </w:rPr>
        <w:t>Sidiki Camara</w:t>
      </w:r>
    </w:p>
    <w:p w:rsidR="002D2501" w:rsidRDefault="002D2501">
      <w:pPr>
        <w:pStyle w:val="Standard"/>
        <w:rPr>
          <w:rFonts w:cs="Times New Roman"/>
          <w:color w:val="1C1C1C"/>
          <w:sz w:val="20"/>
          <w:szCs w:val="20"/>
        </w:rPr>
      </w:pPr>
    </w:p>
    <w:p w:rsidR="002D2501" w:rsidRDefault="002D2501">
      <w:pPr>
        <w:pStyle w:val="Standard"/>
        <w:rPr>
          <w:rFonts w:cs="Times New Roman"/>
          <w:color w:val="1C1C1C"/>
          <w:sz w:val="20"/>
          <w:szCs w:val="20"/>
        </w:rPr>
      </w:pPr>
    </w:p>
    <w:p w:rsidR="002D2501" w:rsidRDefault="002D2501">
      <w:pPr>
        <w:pStyle w:val="Standard"/>
        <w:rPr>
          <w:rFonts w:cs="Times New Roman"/>
          <w:color w:val="1C1C1C"/>
          <w:sz w:val="20"/>
          <w:szCs w:val="20"/>
        </w:rPr>
      </w:pPr>
    </w:p>
    <w:p w:rsidR="002D2501" w:rsidRDefault="002D2501">
      <w:pPr>
        <w:pStyle w:val="Standard"/>
        <w:rPr>
          <w:rFonts w:cs="Times New Roman"/>
          <w:color w:val="1C1C1C"/>
          <w:sz w:val="20"/>
          <w:szCs w:val="20"/>
        </w:rPr>
      </w:pPr>
    </w:p>
    <w:sectPr w:rsidR="002D250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20E7" w:rsidRDefault="00D620E7">
      <w:r>
        <w:separator/>
      </w:r>
    </w:p>
  </w:endnote>
  <w:endnote w:type="continuationSeparator" w:id="0">
    <w:p w:rsidR="00D620E7" w:rsidRDefault="00D62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NSimSun">
    <w:panose1 w:val="02010609030101010101"/>
    <w:charset w:val="86"/>
    <w:family w:val="modern"/>
    <w:pitch w:val="fixed"/>
    <w:sig w:usb0="0000028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20E7" w:rsidRDefault="00D620E7">
      <w:r>
        <w:rPr>
          <w:color w:val="000000"/>
        </w:rPr>
        <w:separator/>
      </w:r>
    </w:p>
  </w:footnote>
  <w:footnote w:type="continuationSeparator" w:id="0">
    <w:p w:rsidR="00D620E7" w:rsidRDefault="00D620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03F02"/>
    <w:multiLevelType w:val="multilevel"/>
    <w:tmpl w:val="DEFC12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1CCE496B"/>
    <w:multiLevelType w:val="multilevel"/>
    <w:tmpl w:val="C240B5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1D186924"/>
    <w:multiLevelType w:val="multilevel"/>
    <w:tmpl w:val="BA0CEC1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2FD6520E"/>
    <w:multiLevelType w:val="multilevel"/>
    <w:tmpl w:val="511C1C5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34C24758"/>
    <w:multiLevelType w:val="multilevel"/>
    <w:tmpl w:val="68DC49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395C358A"/>
    <w:multiLevelType w:val="multilevel"/>
    <w:tmpl w:val="59CE8894"/>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6" w15:restartNumberingAfterBreak="0">
    <w:nsid w:val="3A6A3AB6"/>
    <w:multiLevelType w:val="multilevel"/>
    <w:tmpl w:val="3A22894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3B4C7F79"/>
    <w:multiLevelType w:val="multilevel"/>
    <w:tmpl w:val="230CF0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50F769A8"/>
    <w:multiLevelType w:val="multilevel"/>
    <w:tmpl w:val="3EF46AF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5A606005"/>
    <w:multiLevelType w:val="multilevel"/>
    <w:tmpl w:val="DF7AF6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626E5E99"/>
    <w:multiLevelType w:val="multilevel"/>
    <w:tmpl w:val="CD48FD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634341C7"/>
    <w:multiLevelType w:val="multilevel"/>
    <w:tmpl w:val="7C0C379E"/>
    <w:lvl w:ilvl="0">
      <w:start w:val="2"/>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6AA63538"/>
    <w:multiLevelType w:val="multilevel"/>
    <w:tmpl w:val="E8A0C090"/>
    <w:lvl w:ilvl="0">
      <w:numFmt w:val="bullet"/>
      <w:lvlText w:val="•"/>
      <w:lvlJc w:val="left"/>
      <w:pPr>
        <w:ind w:left="790" w:hanging="360"/>
      </w:pPr>
      <w:rPr>
        <w:rFonts w:ascii="OpenSymbol" w:eastAsia="OpenSymbol" w:hAnsi="OpenSymbol" w:cs="OpenSymbol"/>
      </w:rPr>
    </w:lvl>
    <w:lvl w:ilvl="1">
      <w:numFmt w:val="bullet"/>
      <w:lvlText w:val="◦"/>
      <w:lvlJc w:val="left"/>
      <w:pPr>
        <w:ind w:left="1150" w:hanging="360"/>
      </w:pPr>
      <w:rPr>
        <w:rFonts w:ascii="OpenSymbol" w:eastAsia="OpenSymbol" w:hAnsi="OpenSymbol" w:cs="OpenSymbol"/>
      </w:rPr>
    </w:lvl>
    <w:lvl w:ilvl="2">
      <w:numFmt w:val="bullet"/>
      <w:lvlText w:val="▪"/>
      <w:lvlJc w:val="left"/>
      <w:pPr>
        <w:ind w:left="1510" w:hanging="360"/>
      </w:pPr>
      <w:rPr>
        <w:rFonts w:ascii="OpenSymbol" w:eastAsia="OpenSymbol" w:hAnsi="OpenSymbol" w:cs="OpenSymbol"/>
      </w:rPr>
    </w:lvl>
    <w:lvl w:ilvl="3">
      <w:numFmt w:val="bullet"/>
      <w:lvlText w:val="•"/>
      <w:lvlJc w:val="left"/>
      <w:pPr>
        <w:ind w:left="1870" w:hanging="360"/>
      </w:pPr>
      <w:rPr>
        <w:rFonts w:ascii="OpenSymbol" w:eastAsia="OpenSymbol" w:hAnsi="OpenSymbol" w:cs="OpenSymbol"/>
      </w:rPr>
    </w:lvl>
    <w:lvl w:ilvl="4">
      <w:numFmt w:val="bullet"/>
      <w:lvlText w:val="◦"/>
      <w:lvlJc w:val="left"/>
      <w:pPr>
        <w:ind w:left="2230" w:hanging="360"/>
      </w:pPr>
      <w:rPr>
        <w:rFonts w:ascii="OpenSymbol" w:eastAsia="OpenSymbol" w:hAnsi="OpenSymbol" w:cs="OpenSymbol"/>
      </w:rPr>
    </w:lvl>
    <w:lvl w:ilvl="5">
      <w:numFmt w:val="bullet"/>
      <w:lvlText w:val="▪"/>
      <w:lvlJc w:val="left"/>
      <w:pPr>
        <w:ind w:left="2590" w:hanging="360"/>
      </w:pPr>
      <w:rPr>
        <w:rFonts w:ascii="OpenSymbol" w:eastAsia="OpenSymbol" w:hAnsi="OpenSymbol" w:cs="OpenSymbol"/>
      </w:rPr>
    </w:lvl>
    <w:lvl w:ilvl="6">
      <w:numFmt w:val="bullet"/>
      <w:lvlText w:val="•"/>
      <w:lvlJc w:val="left"/>
      <w:pPr>
        <w:ind w:left="2950" w:hanging="360"/>
      </w:pPr>
      <w:rPr>
        <w:rFonts w:ascii="OpenSymbol" w:eastAsia="OpenSymbol" w:hAnsi="OpenSymbol" w:cs="OpenSymbol"/>
      </w:rPr>
    </w:lvl>
    <w:lvl w:ilvl="7">
      <w:numFmt w:val="bullet"/>
      <w:lvlText w:val="◦"/>
      <w:lvlJc w:val="left"/>
      <w:pPr>
        <w:ind w:left="3310" w:hanging="360"/>
      </w:pPr>
      <w:rPr>
        <w:rFonts w:ascii="OpenSymbol" w:eastAsia="OpenSymbol" w:hAnsi="OpenSymbol" w:cs="OpenSymbol"/>
      </w:rPr>
    </w:lvl>
    <w:lvl w:ilvl="8">
      <w:numFmt w:val="bullet"/>
      <w:lvlText w:val="▪"/>
      <w:lvlJc w:val="left"/>
      <w:pPr>
        <w:ind w:left="3670" w:hanging="360"/>
      </w:pPr>
      <w:rPr>
        <w:rFonts w:ascii="OpenSymbol" w:eastAsia="OpenSymbol" w:hAnsi="OpenSymbol" w:cs="OpenSymbol"/>
      </w:rPr>
    </w:lvl>
  </w:abstractNum>
  <w:abstractNum w:abstractNumId="13" w15:restartNumberingAfterBreak="0">
    <w:nsid w:val="6DE70996"/>
    <w:multiLevelType w:val="multilevel"/>
    <w:tmpl w:val="DA8836C2"/>
    <w:styleLink w:val="WWNum3"/>
    <w:lvl w:ilvl="0">
      <w:numFmt w:val="bullet"/>
      <w:lvlText w:val="-"/>
      <w:lvlJc w:val="left"/>
      <w:pPr>
        <w:ind w:left="720" w:hanging="360"/>
      </w:pPr>
      <w:rPr>
        <w:rFonts w:cs="Times New Roman"/>
      </w:r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14" w15:restartNumberingAfterBreak="0">
    <w:nsid w:val="7198136A"/>
    <w:multiLevelType w:val="multilevel"/>
    <w:tmpl w:val="1BF8718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72DF2DA2"/>
    <w:multiLevelType w:val="multilevel"/>
    <w:tmpl w:val="A7AC05C8"/>
    <w:lvl w:ilvl="0">
      <w:start w:val="2"/>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6" w15:restartNumberingAfterBreak="0">
    <w:nsid w:val="77775085"/>
    <w:multiLevelType w:val="multilevel"/>
    <w:tmpl w:val="800E3F38"/>
    <w:lvl w:ilvl="0">
      <w:numFmt w:val="bullet"/>
      <w:lvlText w:val="•"/>
      <w:lvlJc w:val="left"/>
      <w:pPr>
        <w:ind w:left="1080" w:hanging="360"/>
      </w:pPr>
      <w:rPr>
        <w:rFonts w:ascii="OpenSymbol" w:eastAsia="OpenSymbol" w:hAnsi="OpenSymbol" w:cs="OpenSymbol"/>
      </w:rPr>
    </w:lvl>
    <w:lvl w:ilvl="1">
      <w:numFmt w:val="bullet"/>
      <w:lvlText w:val="◦"/>
      <w:lvlJc w:val="left"/>
      <w:pPr>
        <w:ind w:left="1440" w:hanging="360"/>
      </w:pPr>
      <w:rPr>
        <w:rFonts w:ascii="OpenSymbol" w:eastAsia="OpenSymbol" w:hAnsi="OpenSymbol" w:cs="OpenSymbol"/>
      </w:rPr>
    </w:lvl>
    <w:lvl w:ilvl="2">
      <w:numFmt w:val="bullet"/>
      <w:lvlText w:val="▪"/>
      <w:lvlJc w:val="left"/>
      <w:pPr>
        <w:ind w:left="1800" w:hanging="360"/>
      </w:pPr>
      <w:rPr>
        <w:rFonts w:ascii="OpenSymbol" w:eastAsia="OpenSymbol" w:hAnsi="OpenSymbol" w:cs="OpenSymbol"/>
      </w:rPr>
    </w:lvl>
    <w:lvl w:ilvl="3">
      <w:numFmt w:val="bullet"/>
      <w:lvlText w:val="•"/>
      <w:lvlJc w:val="left"/>
      <w:pPr>
        <w:ind w:left="2160" w:hanging="360"/>
      </w:pPr>
      <w:rPr>
        <w:rFonts w:ascii="OpenSymbol" w:eastAsia="OpenSymbol" w:hAnsi="OpenSymbol" w:cs="OpenSymbol"/>
      </w:rPr>
    </w:lvl>
    <w:lvl w:ilvl="4">
      <w:numFmt w:val="bullet"/>
      <w:lvlText w:val="◦"/>
      <w:lvlJc w:val="left"/>
      <w:pPr>
        <w:ind w:left="2520" w:hanging="360"/>
      </w:pPr>
      <w:rPr>
        <w:rFonts w:ascii="OpenSymbol" w:eastAsia="OpenSymbol" w:hAnsi="OpenSymbol" w:cs="OpenSymbol"/>
      </w:rPr>
    </w:lvl>
    <w:lvl w:ilvl="5">
      <w:numFmt w:val="bullet"/>
      <w:lvlText w:val="▪"/>
      <w:lvlJc w:val="left"/>
      <w:pPr>
        <w:ind w:left="2880" w:hanging="360"/>
      </w:pPr>
      <w:rPr>
        <w:rFonts w:ascii="OpenSymbol" w:eastAsia="OpenSymbol" w:hAnsi="OpenSymbol" w:cs="OpenSymbol"/>
      </w:rPr>
    </w:lvl>
    <w:lvl w:ilvl="6">
      <w:numFmt w:val="bullet"/>
      <w:lvlText w:val="•"/>
      <w:lvlJc w:val="left"/>
      <w:pPr>
        <w:ind w:left="3240" w:hanging="360"/>
      </w:pPr>
      <w:rPr>
        <w:rFonts w:ascii="OpenSymbol" w:eastAsia="OpenSymbol" w:hAnsi="OpenSymbol" w:cs="OpenSymbol"/>
      </w:rPr>
    </w:lvl>
    <w:lvl w:ilvl="7">
      <w:numFmt w:val="bullet"/>
      <w:lvlText w:val="◦"/>
      <w:lvlJc w:val="left"/>
      <w:pPr>
        <w:ind w:left="3600" w:hanging="360"/>
      </w:pPr>
      <w:rPr>
        <w:rFonts w:ascii="OpenSymbol" w:eastAsia="OpenSymbol" w:hAnsi="OpenSymbol" w:cs="OpenSymbol"/>
      </w:rPr>
    </w:lvl>
    <w:lvl w:ilvl="8">
      <w:numFmt w:val="bullet"/>
      <w:lvlText w:val="▪"/>
      <w:lvlJc w:val="left"/>
      <w:pPr>
        <w:ind w:left="3960" w:hanging="360"/>
      </w:pPr>
      <w:rPr>
        <w:rFonts w:ascii="OpenSymbol" w:eastAsia="OpenSymbol" w:hAnsi="OpenSymbol" w:cs="OpenSymbol"/>
      </w:rPr>
    </w:lvl>
  </w:abstractNum>
  <w:num w:numId="1">
    <w:abstractNumId w:val="13"/>
  </w:num>
  <w:num w:numId="2">
    <w:abstractNumId w:val="2"/>
  </w:num>
  <w:num w:numId="3">
    <w:abstractNumId w:val="5"/>
  </w:num>
  <w:num w:numId="4">
    <w:abstractNumId w:val="11"/>
  </w:num>
  <w:num w:numId="5">
    <w:abstractNumId w:val="15"/>
  </w:num>
  <w:num w:numId="6">
    <w:abstractNumId w:val="10"/>
  </w:num>
  <w:num w:numId="7">
    <w:abstractNumId w:val="6"/>
  </w:num>
  <w:num w:numId="8">
    <w:abstractNumId w:val="4"/>
  </w:num>
  <w:num w:numId="9">
    <w:abstractNumId w:val="16"/>
  </w:num>
  <w:num w:numId="10">
    <w:abstractNumId w:val="1"/>
  </w:num>
  <w:num w:numId="11">
    <w:abstractNumId w:val="14"/>
  </w:num>
  <w:num w:numId="12">
    <w:abstractNumId w:val="0"/>
  </w:num>
  <w:num w:numId="13">
    <w:abstractNumId w:val="9"/>
  </w:num>
  <w:num w:numId="14">
    <w:abstractNumId w:val="8"/>
  </w:num>
  <w:num w:numId="15">
    <w:abstractNumId w:val="12"/>
  </w:num>
  <w:num w:numId="16">
    <w:abstractNumId w:val="3"/>
  </w:num>
  <w:num w:numId="1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aobab Ingénierie">
    <w15:presenceInfo w15:providerId="Windows Live" w15:userId="a64ac22eef0e68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trackRevisions/>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2D2501"/>
    <w:rsid w:val="00032FE9"/>
    <w:rsid w:val="000E1689"/>
    <w:rsid w:val="000E5C8D"/>
    <w:rsid w:val="000F5E0D"/>
    <w:rsid w:val="00173E3D"/>
    <w:rsid w:val="00273B38"/>
    <w:rsid w:val="002A081D"/>
    <w:rsid w:val="002D2501"/>
    <w:rsid w:val="00313B66"/>
    <w:rsid w:val="003C14C5"/>
    <w:rsid w:val="003E5549"/>
    <w:rsid w:val="003F08B7"/>
    <w:rsid w:val="00405E53"/>
    <w:rsid w:val="00414937"/>
    <w:rsid w:val="004C2A39"/>
    <w:rsid w:val="00517CBA"/>
    <w:rsid w:val="005556E5"/>
    <w:rsid w:val="0059080F"/>
    <w:rsid w:val="006B08EE"/>
    <w:rsid w:val="00700B0C"/>
    <w:rsid w:val="00764F3C"/>
    <w:rsid w:val="007B0480"/>
    <w:rsid w:val="007B7E4D"/>
    <w:rsid w:val="0084751A"/>
    <w:rsid w:val="0087262D"/>
    <w:rsid w:val="008A15D8"/>
    <w:rsid w:val="008B03CC"/>
    <w:rsid w:val="008B5406"/>
    <w:rsid w:val="00916F93"/>
    <w:rsid w:val="009E27C9"/>
    <w:rsid w:val="00A30BF7"/>
    <w:rsid w:val="00AF6AFB"/>
    <w:rsid w:val="00C9519F"/>
    <w:rsid w:val="00D620E7"/>
    <w:rsid w:val="00D6686B"/>
    <w:rsid w:val="00D84E1C"/>
    <w:rsid w:val="00DB6463"/>
    <w:rsid w:val="00DB71BD"/>
    <w:rsid w:val="00E070B7"/>
    <w:rsid w:val="00E8550F"/>
    <w:rsid w:val="00EA2BAF"/>
    <w:rsid w:val="00EE1C68"/>
    <w:rsid w:val="00F51A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F3F01"/>
  <w15:docId w15:val="{8B2B10EC-4033-409A-9392-78E1AD1FB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Arial"/>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Heading"/>
    <w:next w:val="Textbody"/>
    <w:pPr>
      <w:outlineLvl w:val="1"/>
    </w:pPr>
    <w:rPr>
      <w:rFonts w:ascii="Times New Roman" w:eastAsia="SimSun" w:hAnsi="Times New Roman"/>
      <w:b/>
      <w:bCs/>
      <w:sz w:val="36"/>
      <w:szCs w:val="3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Default">
    <w:name w:val="Default"/>
    <w:pPr>
      <w:widowControl/>
    </w:pPr>
    <w:rPr>
      <w:rFonts w:ascii="Arial" w:hAnsi="Arial"/>
      <w:color w:val="000000"/>
    </w:rPr>
  </w:style>
  <w:style w:type="paragraph" w:customStyle="1" w:styleId="PreformattedText">
    <w:name w:val="Preformatted Text"/>
    <w:basedOn w:val="Standard"/>
    <w:rPr>
      <w:rFonts w:ascii="Courier New" w:eastAsia="NSimSun" w:hAnsi="Courier New" w:cs="Courier New"/>
      <w:sz w:val="20"/>
      <w:szCs w:val="20"/>
    </w:rPr>
  </w:style>
  <w:style w:type="character" w:customStyle="1" w:styleId="NumberingSymbols">
    <w:name w:val="Numbering Symbols"/>
  </w:style>
  <w:style w:type="character" w:customStyle="1" w:styleId="ListLabel2">
    <w:name w:val="ListLabel 2"/>
    <w:rPr>
      <w:rFonts w:cs="Times New Roman"/>
    </w:rPr>
  </w:style>
  <w:style w:type="character" w:customStyle="1" w:styleId="ListLabel3">
    <w:name w:val="ListLabel 3"/>
    <w:rPr>
      <w:rFonts w:cs="Courier New"/>
    </w:rPr>
  </w:style>
  <w:style w:type="character" w:customStyle="1" w:styleId="BulletSymbols">
    <w:name w:val="Bullet Symbols"/>
    <w:rPr>
      <w:rFonts w:ascii="OpenSymbol" w:eastAsia="OpenSymbol" w:hAnsi="OpenSymbol" w:cs="OpenSymbol"/>
    </w:rPr>
  </w:style>
  <w:style w:type="character" w:customStyle="1" w:styleId="SourceText">
    <w:name w:val="Source Text"/>
    <w:rPr>
      <w:rFonts w:ascii="Courier New" w:eastAsia="NSimSun" w:hAnsi="Courier New" w:cs="Courier New"/>
    </w:rPr>
  </w:style>
  <w:style w:type="character" w:customStyle="1" w:styleId="StrongEmphasis">
    <w:name w:val="Strong Emphasis"/>
    <w:rPr>
      <w:b/>
      <w:bCs/>
    </w:rPr>
  </w:style>
  <w:style w:type="character" w:customStyle="1" w:styleId="Internetlink">
    <w:name w:val="Internet link"/>
    <w:rPr>
      <w:color w:val="000080"/>
      <w:u w:val="single"/>
    </w:rPr>
  </w:style>
  <w:style w:type="character" w:styleId="Accentuation">
    <w:name w:val="Emphasis"/>
    <w:rPr>
      <w:i/>
      <w:iCs/>
    </w:rPr>
  </w:style>
  <w:style w:type="character" w:customStyle="1" w:styleId="Definition">
    <w:name w:val="Definition"/>
  </w:style>
  <w:style w:type="numbering" w:customStyle="1" w:styleId="WWNum3">
    <w:name w:val="WWNum3"/>
    <w:basedOn w:val="Aucuneliste"/>
    <w:pPr>
      <w:numPr>
        <w:numId w:val="1"/>
      </w:numPr>
    </w:pPr>
  </w:style>
  <w:style w:type="paragraph" w:styleId="Textedebulles">
    <w:name w:val="Balloon Text"/>
    <w:basedOn w:val="Normal"/>
    <w:link w:val="TextedebullesCar"/>
    <w:uiPriority w:val="99"/>
    <w:semiHidden/>
    <w:unhideWhenUsed/>
    <w:rsid w:val="00D6686B"/>
    <w:rPr>
      <w:rFonts w:ascii="Segoe UI" w:hAnsi="Segoe UI" w:cs="Mangal"/>
      <w:sz w:val="18"/>
      <w:szCs w:val="16"/>
    </w:rPr>
  </w:style>
  <w:style w:type="character" w:customStyle="1" w:styleId="TextedebullesCar">
    <w:name w:val="Texte de bulles Car"/>
    <w:basedOn w:val="Policepardfaut"/>
    <w:link w:val="Textedebulles"/>
    <w:uiPriority w:val="99"/>
    <w:semiHidden/>
    <w:rsid w:val="00D6686B"/>
    <w:rPr>
      <w:rFonts w:ascii="Segoe UI" w:hAnsi="Segoe UI" w:cs="Mangal"/>
      <w:sz w:val="18"/>
      <w:szCs w:val="16"/>
    </w:rPr>
  </w:style>
  <w:style w:type="paragraph" w:styleId="Paragraphedeliste">
    <w:name w:val="List Paragraph"/>
    <w:basedOn w:val="Normal"/>
    <w:uiPriority w:val="34"/>
    <w:qFormat/>
    <w:rsid w:val="00173E3D"/>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mosaiqueinformatique.com/formation-graphisme-infographie-pao-dao-nancy-lorraine/formation-illustrator-debutant.html" TargetMode="External"/><Relationship Id="rId13" Type="http://schemas.openxmlformats.org/officeDocument/2006/relationships/hyperlink" Target="https://fr.wikipedia.org/wiki/Accessibilit&#233;_du_web"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osaiqueinformatique.com/formation-graphisme-infographie-pao-dao-nancy-lorraine/287-formation-photoshop-image-bitmap-infographie-pao-nancy-lorraine.html" TargetMode="External"/><Relationship Id="rId12" Type="http://schemas.openxmlformats.org/officeDocument/2006/relationships/hyperlink" Target="https://fr.wikipedia.org/wiki/Interop&#233;rabilit&#233;_en_informatique" TargetMode="External"/><Relationship Id="rId17" Type="http://schemas.openxmlformats.org/officeDocument/2006/relationships/hyperlink" Target="https://www.journaldunet.fr/web-tech/dictionnaire-du-webmastering/1203355-framework/" TargetMode="External"/><Relationship Id="rId2" Type="http://schemas.openxmlformats.org/officeDocument/2006/relationships/styles" Target="styles.xml"/><Relationship Id="rId16" Type="http://schemas.openxmlformats.org/officeDocument/2006/relationships/hyperlink" Target="https://www.journaldunet.fr/web-tech/dictionnaire-du-webmastering/1203255-html-hypertext-markup-langage-definition-traductio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r.wikipedia.org/wiki/Image_num&#233;rique" TargetMode="External"/><Relationship Id="rId5" Type="http://schemas.openxmlformats.org/officeDocument/2006/relationships/footnotes" Target="footnotes.xml"/><Relationship Id="rId15" Type="http://schemas.openxmlformats.org/officeDocument/2006/relationships/hyperlink" Target="https://www.journaldunet.fr/web-tech/dictionnaire-du-webmastering/1203355-framework/" TargetMode="External"/><Relationship Id="rId10" Type="http://schemas.openxmlformats.org/officeDocument/2006/relationships/hyperlink" Target="https://fr.wikipedia.org/wiki/Hypertexte" TargetMode="Externa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fr.wikipedia.org/wiki/Page_web" TargetMode="External"/><Relationship Id="rId14" Type="http://schemas.openxmlformats.org/officeDocument/2006/relationships/hyperlink" Target="https://fr.wikipedia.org/wiki/Langage_de_programmati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29</Pages>
  <Words>8170</Words>
  <Characters>44940</Characters>
  <Application>Microsoft Office Word</Application>
  <DocSecurity>0</DocSecurity>
  <Lines>374</Lines>
  <Paragraphs>106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Baobab Ingénierie</dc:creator>
  <cp:lastModifiedBy>Baobab Ingénierie</cp:lastModifiedBy>
  <cp:revision>39</cp:revision>
  <dcterms:created xsi:type="dcterms:W3CDTF">2020-06-16T12:34:00Z</dcterms:created>
  <dcterms:modified xsi:type="dcterms:W3CDTF">2020-06-16T14:19:00Z</dcterms:modified>
</cp:coreProperties>
</file>